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742A" w:rsidRDefault="00E57B8D">
      <w:pPr>
        <w:spacing w:after="0" w:line="316" w:lineRule="auto"/>
        <w:jc w:val="center"/>
        <w:rPr>
          <w:b/>
          <w:sz w:val="28"/>
          <w:szCs w:val="28"/>
          <w:u w:val="single"/>
        </w:rPr>
      </w:pPr>
      <w:bookmarkStart w:id="0" w:name="_heading=h.gjdgxs" w:colFirst="0" w:colLast="0"/>
      <w:bookmarkEnd w:id="0"/>
      <w:r>
        <w:rPr>
          <w:b/>
          <w:sz w:val="28"/>
          <w:szCs w:val="28"/>
        </w:rPr>
        <w:t>Commitment Agreement for Public Performance</w:t>
      </w:r>
    </w:p>
    <w:p w14:paraId="00000002" w14:textId="77777777" w:rsidR="00F0742A" w:rsidRDefault="00F0742A">
      <w:pPr>
        <w:spacing w:after="0" w:line="316" w:lineRule="auto"/>
        <w:jc w:val="both"/>
        <w:rPr>
          <w:sz w:val="24"/>
          <w:szCs w:val="24"/>
        </w:rPr>
      </w:pPr>
    </w:p>
    <w:p w14:paraId="00000003" w14:textId="15F44919" w:rsidR="00F0742A" w:rsidRDefault="00E57B8D">
      <w:pPr>
        <w:jc w:val="both"/>
      </w:pPr>
      <w:r>
        <w:rPr>
          <w:sz w:val="24"/>
          <w:szCs w:val="24"/>
        </w:rPr>
        <w:t xml:space="preserve">This Agreement is made and entered into by and between </w:t>
      </w:r>
      <w:r>
        <w:rPr>
          <w:b/>
          <w:sz w:val="24"/>
          <w:szCs w:val="24"/>
        </w:rPr>
        <w:t>GERENCIA 360 MANAGEMENT</w:t>
      </w:r>
      <w:r>
        <w:rPr>
          <w:sz w:val="24"/>
          <w:szCs w:val="24"/>
        </w:rPr>
        <w:t xml:space="preserve"> (hereinafter referred to as </w:t>
      </w:r>
      <w:r>
        <w:rPr>
          <w:b/>
          <w:sz w:val="24"/>
          <w:szCs w:val="24"/>
        </w:rPr>
        <w:t>“G360M”</w:t>
      </w:r>
      <w:r>
        <w:rPr>
          <w:sz w:val="24"/>
          <w:szCs w:val="24"/>
        </w:rPr>
        <w:t xml:space="preserve">) and </w:t>
      </w:r>
      <w:bookmarkStart w:id="1" w:name="NombreComprador"/>
      <w:r w:rsidR="0021248E">
        <w:rPr>
          <w:sz w:val="24"/>
          <w:szCs w:val="24"/>
        </w:rPr>
        <w:t>*</w:t>
      </w:r>
      <w:bookmarkEnd w:id="1"/>
      <w:r w:rsidR="0021248E">
        <w:rPr>
          <w:sz w:val="24"/>
          <w:szCs w:val="24"/>
        </w:rPr>
        <w:t xml:space="preserve"> </w:t>
      </w:r>
      <w:r>
        <w:rPr>
          <w:sz w:val="24"/>
          <w:szCs w:val="24"/>
        </w:rPr>
        <w:t xml:space="preserve">(hereinafter referred to as </w:t>
      </w:r>
      <w:r>
        <w:rPr>
          <w:b/>
          <w:sz w:val="24"/>
          <w:szCs w:val="24"/>
        </w:rPr>
        <w:t>“PURCHASER”</w:t>
      </w:r>
      <w:r>
        <w:rPr>
          <w:sz w:val="24"/>
          <w:szCs w:val="24"/>
        </w:rPr>
        <w:t xml:space="preserve">) </w:t>
      </w:r>
    </w:p>
    <w:p w14:paraId="00000004" w14:textId="77777777" w:rsidR="00F0742A" w:rsidRDefault="00F0742A">
      <w:pPr>
        <w:spacing w:after="0" w:line="273" w:lineRule="auto"/>
        <w:ind w:left="4" w:right="9" w:firstLine="716"/>
        <w:jc w:val="both"/>
        <w:rPr>
          <w:sz w:val="24"/>
          <w:szCs w:val="24"/>
        </w:rPr>
      </w:pPr>
    </w:p>
    <w:p w14:paraId="00000005" w14:textId="77777777" w:rsidR="00F0742A" w:rsidRDefault="00E57B8D">
      <w:pPr>
        <w:shd w:val="clear" w:color="auto" w:fill="FFFFFF"/>
        <w:ind w:right="9"/>
        <w:jc w:val="both"/>
        <w:rPr>
          <w:rFonts w:ascii="Arial" w:eastAsia="Arial" w:hAnsi="Arial" w:cs="Arial"/>
          <w:color w:val="222222"/>
          <w:sz w:val="20"/>
          <w:szCs w:val="20"/>
        </w:rPr>
      </w:pPr>
      <w:r>
        <w:rPr>
          <w:b/>
          <w:sz w:val="24"/>
          <w:szCs w:val="24"/>
        </w:rPr>
        <w:t>1.</w:t>
      </w:r>
      <w:r>
        <w:rPr>
          <w:sz w:val="24"/>
          <w:szCs w:val="24"/>
        </w:rPr>
        <w:t xml:space="preserve">  </w:t>
      </w:r>
      <w:r>
        <w:rPr>
          <w:b/>
          <w:sz w:val="24"/>
          <w:szCs w:val="24"/>
          <w:u w:val="single"/>
        </w:rPr>
        <w:t>GENERAL DEFINITIONS</w:t>
      </w:r>
      <w:r>
        <w:rPr>
          <w:sz w:val="24"/>
          <w:szCs w:val="24"/>
        </w:rPr>
        <w:t xml:space="preserve">: </w:t>
      </w:r>
      <w:r>
        <w:rPr>
          <w:rFonts w:ascii="Arial" w:eastAsia="Arial" w:hAnsi="Arial" w:cs="Arial"/>
          <w:color w:val="222222"/>
          <w:sz w:val="20"/>
          <w:szCs w:val="20"/>
        </w:rPr>
        <w:t xml:space="preserve"> As used in this Agreement, the following terms and expressions shall have the meanings shown below unless the context clearly indicates otherwise:</w:t>
      </w:r>
    </w:p>
    <w:p w14:paraId="00000006" w14:textId="77777777" w:rsidR="00F0742A" w:rsidRDefault="00F0742A">
      <w:pPr>
        <w:tabs>
          <w:tab w:val="left" w:pos="270"/>
        </w:tabs>
        <w:spacing w:after="0"/>
        <w:jc w:val="both"/>
        <w:rPr>
          <w:sz w:val="24"/>
          <w:szCs w:val="24"/>
        </w:rPr>
      </w:pPr>
    </w:p>
    <w:p w14:paraId="00000007" w14:textId="77777777" w:rsidR="00F0742A" w:rsidRDefault="00E57B8D">
      <w:pPr>
        <w:tabs>
          <w:tab w:val="left" w:pos="270"/>
        </w:tabs>
        <w:spacing w:after="0"/>
        <w:jc w:val="both"/>
        <w:rPr>
          <w:sz w:val="24"/>
          <w:szCs w:val="24"/>
        </w:rPr>
      </w:pPr>
      <w:r>
        <w:rPr>
          <w:sz w:val="24"/>
          <w:szCs w:val="24"/>
        </w:rPr>
        <w:t xml:space="preserve">A.- </w:t>
      </w:r>
      <w:r>
        <w:rPr>
          <w:b/>
          <w:sz w:val="24"/>
          <w:szCs w:val="24"/>
        </w:rPr>
        <w:t>“The Artist”</w:t>
      </w:r>
      <w:r>
        <w:rPr>
          <w:sz w:val="24"/>
          <w:szCs w:val="24"/>
        </w:rPr>
        <w:t>: The individual and/or collective person, accompanied or not by performing musicians who will present their talent in "The Show" object of the present Agreement.</w:t>
      </w:r>
    </w:p>
    <w:p w14:paraId="00000008" w14:textId="77777777" w:rsidR="00F0742A" w:rsidRDefault="00E57B8D">
      <w:pPr>
        <w:tabs>
          <w:tab w:val="left" w:pos="270"/>
        </w:tabs>
        <w:spacing w:after="0"/>
        <w:jc w:val="both"/>
        <w:rPr>
          <w:sz w:val="24"/>
          <w:szCs w:val="24"/>
        </w:rPr>
      </w:pPr>
      <w:r>
        <w:rPr>
          <w:rFonts w:ascii="Arial" w:eastAsia="Arial" w:hAnsi="Arial" w:cs="Arial"/>
          <w:color w:val="500050"/>
          <w:sz w:val="19"/>
          <w:szCs w:val="19"/>
          <w:highlight w:val="white"/>
        </w:rPr>
        <w:t>  </w:t>
      </w:r>
    </w:p>
    <w:p w14:paraId="00000009" w14:textId="29012EEC" w:rsidR="00F0742A" w:rsidRDefault="00E57B8D">
      <w:pPr>
        <w:tabs>
          <w:tab w:val="left" w:pos="270"/>
        </w:tabs>
        <w:spacing w:after="0"/>
        <w:jc w:val="both"/>
        <w:rPr>
          <w:sz w:val="24"/>
          <w:szCs w:val="24"/>
        </w:rPr>
      </w:pPr>
      <w:r>
        <w:rPr>
          <w:sz w:val="24"/>
          <w:szCs w:val="24"/>
        </w:rPr>
        <w:t xml:space="preserve">B.- </w:t>
      </w:r>
      <w:r>
        <w:rPr>
          <w:b/>
          <w:sz w:val="24"/>
          <w:szCs w:val="24"/>
        </w:rPr>
        <w:t>“The Show”</w:t>
      </w:r>
      <w:r>
        <w:rPr>
          <w:sz w:val="24"/>
          <w:szCs w:val="24"/>
        </w:rPr>
        <w:t xml:space="preserve">: “The Artist”, </w:t>
      </w:r>
      <w:bookmarkStart w:id="2" w:name="NombreArtista"/>
      <w:r w:rsidR="0021248E">
        <w:rPr>
          <w:sz w:val="24"/>
          <w:szCs w:val="24"/>
        </w:rPr>
        <w:t>*</w:t>
      </w:r>
      <w:bookmarkEnd w:id="2"/>
      <w:r w:rsidR="0021248E">
        <w:rPr>
          <w:sz w:val="24"/>
          <w:szCs w:val="24"/>
        </w:rPr>
        <w:t xml:space="preserve"> </w:t>
      </w:r>
      <w:r>
        <w:rPr>
          <w:sz w:val="24"/>
          <w:szCs w:val="24"/>
        </w:rPr>
        <w:t>participates as singer.</w:t>
      </w:r>
    </w:p>
    <w:p w14:paraId="0000000A" w14:textId="77777777" w:rsidR="00F0742A" w:rsidRDefault="00F0742A">
      <w:pPr>
        <w:tabs>
          <w:tab w:val="left" w:pos="270"/>
        </w:tabs>
        <w:spacing w:after="0"/>
        <w:jc w:val="both"/>
        <w:rPr>
          <w:sz w:val="24"/>
          <w:szCs w:val="24"/>
        </w:rPr>
      </w:pPr>
    </w:p>
    <w:p w14:paraId="0000000B" w14:textId="77777777" w:rsidR="00F0742A" w:rsidRDefault="00E57B8D">
      <w:pPr>
        <w:tabs>
          <w:tab w:val="left" w:pos="270"/>
        </w:tabs>
        <w:spacing w:after="0"/>
        <w:jc w:val="both"/>
        <w:rPr>
          <w:rFonts w:ascii="Arial" w:eastAsia="Arial" w:hAnsi="Arial" w:cs="Arial"/>
          <w:color w:val="222222"/>
          <w:sz w:val="19"/>
          <w:szCs w:val="19"/>
        </w:rPr>
      </w:pPr>
      <w:r>
        <w:rPr>
          <w:sz w:val="24"/>
          <w:szCs w:val="24"/>
        </w:rPr>
        <w:t xml:space="preserve">C.- </w:t>
      </w:r>
      <w:r>
        <w:rPr>
          <w:b/>
          <w:sz w:val="24"/>
          <w:szCs w:val="24"/>
        </w:rPr>
        <w:t>“Rider”</w:t>
      </w:r>
      <w:r>
        <w:rPr>
          <w:sz w:val="24"/>
          <w:szCs w:val="24"/>
        </w:rPr>
        <w:t>:  Document that forms an integral part of this agreement which specifies technical requirements, backline and personal needs of “The Artist” necessary to make his presentation in "The Show" in a proper manner.</w:t>
      </w:r>
    </w:p>
    <w:p w14:paraId="0000000C" w14:textId="77777777" w:rsidR="00F0742A" w:rsidRDefault="00F0742A">
      <w:pPr>
        <w:spacing w:after="0"/>
        <w:jc w:val="both"/>
        <w:rPr>
          <w:sz w:val="24"/>
          <w:szCs w:val="24"/>
        </w:rPr>
      </w:pPr>
    </w:p>
    <w:p w14:paraId="0000000D" w14:textId="77777777" w:rsidR="00F0742A" w:rsidRDefault="00E57B8D">
      <w:pPr>
        <w:tabs>
          <w:tab w:val="left" w:pos="1"/>
          <w:tab w:val="left" w:pos="720"/>
        </w:tabs>
        <w:spacing w:after="0" w:line="249" w:lineRule="auto"/>
        <w:jc w:val="both"/>
        <w:rPr>
          <w:sz w:val="24"/>
          <w:szCs w:val="24"/>
        </w:rPr>
      </w:pPr>
      <w:r>
        <w:rPr>
          <w:sz w:val="24"/>
          <w:szCs w:val="24"/>
        </w:rPr>
        <w:t xml:space="preserve">NOW THEREFORE, in consideration of the mutual promises made herein and for other good and valuable consideration agreed herein, </w:t>
      </w:r>
      <w:r>
        <w:rPr>
          <w:b/>
          <w:sz w:val="24"/>
          <w:szCs w:val="24"/>
        </w:rPr>
        <w:t>“G360M”</w:t>
      </w:r>
      <w:r>
        <w:rPr>
          <w:sz w:val="24"/>
          <w:szCs w:val="24"/>
        </w:rPr>
        <w:t xml:space="preserve"> and </w:t>
      </w:r>
      <w:r>
        <w:rPr>
          <w:b/>
          <w:sz w:val="24"/>
          <w:szCs w:val="24"/>
        </w:rPr>
        <w:t>“PURCHASER”</w:t>
      </w:r>
      <w:r>
        <w:rPr>
          <w:sz w:val="24"/>
          <w:szCs w:val="24"/>
        </w:rPr>
        <w:t xml:space="preserve"> hereby agree as follows: </w:t>
      </w:r>
    </w:p>
    <w:p w14:paraId="0000000E" w14:textId="77777777" w:rsidR="00F0742A" w:rsidRDefault="00F0742A">
      <w:pPr>
        <w:tabs>
          <w:tab w:val="left" w:pos="1"/>
          <w:tab w:val="left" w:pos="720"/>
        </w:tabs>
        <w:spacing w:after="0" w:line="249" w:lineRule="auto"/>
        <w:jc w:val="both"/>
        <w:rPr>
          <w:sz w:val="24"/>
          <w:szCs w:val="24"/>
        </w:rPr>
      </w:pPr>
    </w:p>
    <w:p w14:paraId="0000000F" w14:textId="77777777" w:rsidR="00F0742A" w:rsidRDefault="00E57B8D">
      <w:pPr>
        <w:tabs>
          <w:tab w:val="left" w:pos="1"/>
          <w:tab w:val="left" w:pos="720"/>
        </w:tabs>
        <w:spacing w:after="0" w:line="249" w:lineRule="auto"/>
        <w:jc w:val="both"/>
        <w:rPr>
          <w:sz w:val="24"/>
          <w:szCs w:val="24"/>
        </w:rPr>
      </w:pPr>
      <w:r>
        <w:rPr>
          <w:b/>
          <w:sz w:val="24"/>
          <w:szCs w:val="24"/>
        </w:rPr>
        <w:t>2.</w:t>
      </w:r>
      <w:r>
        <w:rPr>
          <w:sz w:val="24"/>
          <w:szCs w:val="24"/>
        </w:rPr>
        <w:t xml:space="preserve"> </w:t>
      </w:r>
      <w:r>
        <w:rPr>
          <w:b/>
          <w:sz w:val="24"/>
          <w:szCs w:val="24"/>
          <w:u w:val="single"/>
        </w:rPr>
        <w:t>CONDITIONS PRECEDENT</w:t>
      </w:r>
      <w:r>
        <w:rPr>
          <w:b/>
          <w:sz w:val="24"/>
          <w:szCs w:val="24"/>
        </w:rPr>
        <w:t xml:space="preserve">: </w:t>
      </w:r>
      <w:r>
        <w:rPr>
          <w:sz w:val="24"/>
          <w:szCs w:val="24"/>
        </w:rPr>
        <w:t xml:space="preserve"> Each and every one of the obligations of </w:t>
      </w:r>
      <w:r>
        <w:rPr>
          <w:b/>
          <w:sz w:val="24"/>
          <w:szCs w:val="24"/>
        </w:rPr>
        <w:t>"G360M"</w:t>
      </w:r>
      <w:r>
        <w:rPr>
          <w:sz w:val="24"/>
          <w:szCs w:val="24"/>
        </w:rPr>
        <w:t xml:space="preserve"> is expressly conditioned to receive it from "</w:t>
      </w:r>
      <w:r>
        <w:rPr>
          <w:b/>
          <w:sz w:val="24"/>
          <w:szCs w:val="24"/>
        </w:rPr>
        <w:t>PURCHASER</w:t>
      </w:r>
      <w:r>
        <w:rPr>
          <w:sz w:val="24"/>
          <w:szCs w:val="24"/>
        </w:rPr>
        <w:t>":</w:t>
      </w:r>
    </w:p>
    <w:p w14:paraId="00000010" w14:textId="77777777" w:rsidR="00F0742A" w:rsidRDefault="00F0742A">
      <w:pPr>
        <w:tabs>
          <w:tab w:val="left" w:pos="1"/>
          <w:tab w:val="left" w:pos="720"/>
        </w:tabs>
        <w:spacing w:after="0" w:line="249" w:lineRule="auto"/>
        <w:jc w:val="both"/>
        <w:rPr>
          <w:sz w:val="24"/>
          <w:szCs w:val="24"/>
        </w:rPr>
      </w:pPr>
    </w:p>
    <w:p w14:paraId="00000011" w14:textId="77777777" w:rsidR="00F0742A" w:rsidRDefault="00E57B8D">
      <w:pPr>
        <w:widowControl w:val="0"/>
        <w:tabs>
          <w:tab w:val="left" w:pos="270"/>
        </w:tabs>
        <w:spacing w:after="0" w:line="250" w:lineRule="auto"/>
        <w:ind w:right="1014"/>
        <w:jc w:val="both"/>
        <w:rPr>
          <w:sz w:val="24"/>
          <w:szCs w:val="24"/>
        </w:rPr>
      </w:pPr>
      <w:r>
        <w:rPr>
          <w:sz w:val="24"/>
          <w:szCs w:val="24"/>
        </w:rPr>
        <w:t xml:space="preserve">(a) This Agreement fully executed by </w:t>
      </w:r>
      <w:r>
        <w:rPr>
          <w:b/>
          <w:sz w:val="24"/>
          <w:szCs w:val="24"/>
        </w:rPr>
        <w:t xml:space="preserve">“PURCHASER” </w:t>
      </w:r>
      <w:r>
        <w:rPr>
          <w:sz w:val="24"/>
          <w:szCs w:val="24"/>
        </w:rPr>
        <w:t xml:space="preserve">in a form and substance acceptable and agreeable to </w:t>
      </w:r>
      <w:r>
        <w:rPr>
          <w:b/>
          <w:sz w:val="24"/>
          <w:szCs w:val="24"/>
        </w:rPr>
        <w:t>“G360M”</w:t>
      </w:r>
      <w:r>
        <w:rPr>
          <w:sz w:val="24"/>
          <w:szCs w:val="24"/>
        </w:rPr>
        <w:t xml:space="preserve">; </w:t>
      </w:r>
    </w:p>
    <w:p w14:paraId="00000012" w14:textId="77777777" w:rsidR="00F0742A" w:rsidRDefault="00F0742A">
      <w:pPr>
        <w:widowControl w:val="0"/>
        <w:tabs>
          <w:tab w:val="left" w:pos="270"/>
        </w:tabs>
        <w:spacing w:after="0" w:line="250" w:lineRule="auto"/>
        <w:ind w:right="1014"/>
        <w:jc w:val="both"/>
        <w:rPr>
          <w:sz w:val="24"/>
          <w:szCs w:val="24"/>
        </w:rPr>
      </w:pPr>
    </w:p>
    <w:p w14:paraId="00000013" w14:textId="77777777" w:rsidR="00F0742A" w:rsidRDefault="00E57B8D">
      <w:pPr>
        <w:widowControl w:val="0"/>
        <w:tabs>
          <w:tab w:val="left" w:pos="270"/>
        </w:tabs>
        <w:spacing w:after="0" w:line="250" w:lineRule="auto"/>
        <w:ind w:right="1014"/>
        <w:jc w:val="both"/>
        <w:rPr>
          <w:sz w:val="24"/>
          <w:szCs w:val="24"/>
        </w:rPr>
      </w:pPr>
      <w:r>
        <w:rPr>
          <w:sz w:val="24"/>
          <w:szCs w:val="24"/>
        </w:rPr>
        <w:t xml:space="preserve">(b) Receive timely all deposits and payments referred to in this Agreement; and </w:t>
      </w:r>
    </w:p>
    <w:p w14:paraId="00000014" w14:textId="77777777" w:rsidR="00F0742A" w:rsidRDefault="00F0742A">
      <w:pPr>
        <w:widowControl w:val="0"/>
        <w:tabs>
          <w:tab w:val="left" w:pos="270"/>
        </w:tabs>
        <w:spacing w:after="0" w:line="250" w:lineRule="auto"/>
        <w:ind w:right="1014"/>
        <w:jc w:val="both"/>
        <w:rPr>
          <w:sz w:val="24"/>
          <w:szCs w:val="24"/>
        </w:rPr>
      </w:pPr>
    </w:p>
    <w:p w14:paraId="00000015" w14:textId="77777777" w:rsidR="00F0742A" w:rsidRDefault="00E57B8D">
      <w:pPr>
        <w:widowControl w:val="0"/>
        <w:tabs>
          <w:tab w:val="left" w:pos="270"/>
        </w:tabs>
        <w:spacing w:after="0" w:line="250" w:lineRule="auto"/>
        <w:ind w:right="1014"/>
        <w:jc w:val="both"/>
        <w:rPr>
          <w:sz w:val="24"/>
          <w:szCs w:val="24"/>
        </w:rPr>
      </w:pPr>
      <w:r>
        <w:rPr>
          <w:sz w:val="24"/>
          <w:szCs w:val="24"/>
        </w:rPr>
        <w:t xml:space="preserve">(c) Toward the faithful and full fulfilment of each and every one of the obligations accepted by </w:t>
      </w:r>
      <w:r>
        <w:rPr>
          <w:b/>
          <w:sz w:val="24"/>
          <w:szCs w:val="24"/>
        </w:rPr>
        <w:t>“PURCHASER”</w:t>
      </w:r>
      <w:r>
        <w:rPr>
          <w:sz w:val="24"/>
          <w:szCs w:val="24"/>
        </w:rPr>
        <w:t xml:space="preserve"> herein.</w:t>
      </w:r>
    </w:p>
    <w:p w14:paraId="00000016" w14:textId="77777777" w:rsidR="00F0742A" w:rsidRDefault="00F0742A">
      <w:pPr>
        <w:widowControl w:val="0"/>
        <w:tabs>
          <w:tab w:val="left" w:pos="270"/>
        </w:tabs>
        <w:spacing w:after="0" w:line="250" w:lineRule="auto"/>
        <w:ind w:right="1014"/>
        <w:jc w:val="both"/>
        <w:rPr>
          <w:b/>
          <w:sz w:val="24"/>
          <w:szCs w:val="24"/>
          <w:u w:val="single"/>
        </w:rPr>
      </w:pPr>
    </w:p>
    <w:p w14:paraId="00000017" w14:textId="77777777" w:rsidR="00F0742A" w:rsidRDefault="00E57B8D">
      <w:pPr>
        <w:widowControl w:val="0"/>
        <w:tabs>
          <w:tab w:val="left" w:pos="270"/>
        </w:tabs>
        <w:spacing w:after="0" w:line="250" w:lineRule="auto"/>
        <w:ind w:right="1014"/>
        <w:jc w:val="both"/>
        <w:rPr>
          <w:sz w:val="24"/>
          <w:szCs w:val="24"/>
        </w:rPr>
      </w:pPr>
      <w:r>
        <w:rPr>
          <w:b/>
          <w:sz w:val="24"/>
          <w:szCs w:val="24"/>
        </w:rPr>
        <w:t>3. DATE (S), TIME (S), DURATION, PLACE (S) &amp; CALENDAR OF "THE SHOW"</w:t>
      </w:r>
      <w:r>
        <w:rPr>
          <w:sz w:val="24"/>
          <w:szCs w:val="24"/>
        </w:rPr>
        <w:t xml:space="preserve">: </w:t>
      </w:r>
    </w:p>
    <w:p w14:paraId="00000018" w14:textId="77777777" w:rsidR="00F0742A" w:rsidRDefault="00F0742A">
      <w:pPr>
        <w:widowControl w:val="0"/>
        <w:tabs>
          <w:tab w:val="left" w:pos="270"/>
        </w:tabs>
        <w:spacing w:after="0" w:line="250" w:lineRule="auto"/>
        <w:ind w:right="1014"/>
        <w:jc w:val="both"/>
        <w:rPr>
          <w:sz w:val="24"/>
          <w:szCs w:val="24"/>
        </w:rPr>
      </w:pPr>
    </w:p>
    <w:p w14:paraId="00000019" w14:textId="174A1761" w:rsidR="00F0742A" w:rsidRDefault="00E57B8D">
      <w:pPr>
        <w:widowControl w:val="0"/>
        <w:tabs>
          <w:tab w:val="left" w:pos="270"/>
        </w:tabs>
        <w:spacing w:after="0" w:line="250" w:lineRule="auto"/>
        <w:ind w:right="1014"/>
        <w:jc w:val="both"/>
        <w:rPr>
          <w:sz w:val="24"/>
          <w:szCs w:val="24"/>
        </w:rPr>
      </w:pPr>
      <w:r>
        <w:rPr>
          <w:sz w:val="24"/>
          <w:szCs w:val="24"/>
        </w:rPr>
        <w:t>a. Date:</w:t>
      </w:r>
      <w:r w:rsidR="00022329">
        <w:rPr>
          <w:sz w:val="24"/>
          <w:szCs w:val="24"/>
        </w:rPr>
        <w:t xml:space="preserve"> </w:t>
      </w:r>
      <w:bookmarkStart w:id="3" w:name="DateStart"/>
      <w:r w:rsidR="00F12C7C">
        <w:rPr>
          <w:sz w:val="24"/>
          <w:szCs w:val="24"/>
        </w:rPr>
        <w:t>*</w:t>
      </w:r>
      <w:bookmarkEnd w:id="3"/>
      <w:r w:rsidR="00F12C7C">
        <w:rPr>
          <w:sz w:val="24"/>
          <w:szCs w:val="24"/>
        </w:rPr>
        <w:t>.</w:t>
      </w:r>
    </w:p>
    <w:p w14:paraId="0000001A" w14:textId="2623274B" w:rsidR="00F0742A" w:rsidRDefault="00E57B8D">
      <w:pPr>
        <w:widowControl w:val="0"/>
        <w:tabs>
          <w:tab w:val="left" w:pos="270"/>
        </w:tabs>
        <w:spacing w:after="0" w:line="250" w:lineRule="auto"/>
        <w:ind w:right="1014"/>
        <w:jc w:val="both"/>
        <w:rPr>
          <w:sz w:val="24"/>
          <w:szCs w:val="24"/>
        </w:rPr>
      </w:pPr>
      <w:r>
        <w:rPr>
          <w:sz w:val="24"/>
          <w:szCs w:val="24"/>
        </w:rPr>
        <w:t xml:space="preserve">b. Time: </w:t>
      </w:r>
      <w:bookmarkStart w:id="4" w:name="Time"/>
      <w:r w:rsidR="00840852">
        <w:rPr>
          <w:sz w:val="24"/>
          <w:szCs w:val="24"/>
        </w:rPr>
        <w:t>*</w:t>
      </w:r>
      <w:bookmarkEnd w:id="4"/>
    </w:p>
    <w:p w14:paraId="0000001B" w14:textId="77777777" w:rsidR="00F0742A" w:rsidRDefault="00E57B8D">
      <w:pPr>
        <w:widowControl w:val="0"/>
        <w:tabs>
          <w:tab w:val="left" w:pos="270"/>
        </w:tabs>
        <w:spacing w:after="0" w:line="250" w:lineRule="auto"/>
        <w:ind w:right="1014"/>
        <w:jc w:val="both"/>
        <w:rPr>
          <w:sz w:val="24"/>
          <w:szCs w:val="24"/>
        </w:rPr>
      </w:pPr>
      <w:r>
        <w:rPr>
          <w:sz w:val="24"/>
          <w:szCs w:val="24"/>
        </w:rPr>
        <w:t xml:space="preserve">c. Duration of each presentation in scene: </w:t>
      </w:r>
      <w:r>
        <w:rPr>
          <w:sz w:val="24"/>
          <w:szCs w:val="24"/>
          <w:u w:val="single"/>
        </w:rPr>
        <w:t xml:space="preserve">The presentation in the scene of </w:t>
      </w:r>
      <w:r>
        <w:rPr>
          <w:b/>
          <w:sz w:val="24"/>
          <w:szCs w:val="24"/>
          <w:u w:val="single"/>
        </w:rPr>
        <w:t>“The Artist”</w:t>
      </w:r>
      <w:r>
        <w:rPr>
          <w:sz w:val="24"/>
          <w:szCs w:val="24"/>
          <w:u w:val="single"/>
        </w:rPr>
        <w:t xml:space="preserve"> shall not exceed 1 hour (60 minutes)</w:t>
      </w:r>
      <w:r>
        <w:rPr>
          <w:sz w:val="24"/>
          <w:szCs w:val="24"/>
        </w:rPr>
        <w:t xml:space="preserve"> </w:t>
      </w:r>
    </w:p>
    <w:p w14:paraId="0000001C" w14:textId="7AD5F411" w:rsidR="00F0742A" w:rsidRDefault="00E57B8D">
      <w:pPr>
        <w:jc w:val="both"/>
        <w:rPr>
          <w:b/>
          <w:sz w:val="24"/>
          <w:szCs w:val="24"/>
          <w:u w:val="single"/>
        </w:rPr>
      </w:pPr>
      <w:r>
        <w:rPr>
          <w:sz w:val="24"/>
          <w:szCs w:val="24"/>
        </w:rPr>
        <w:t xml:space="preserve">d. Place: </w:t>
      </w:r>
      <w:bookmarkStart w:id="5" w:name="Address"/>
      <w:r w:rsidR="00840852">
        <w:rPr>
          <w:sz w:val="24"/>
          <w:szCs w:val="24"/>
        </w:rPr>
        <w:t>*</w:t>
      </w:r>
      <w:bookmarkEnd w:id="5"/>
      <w:r w:rsidR="00840852">
        <w:rPr>
          <w:sz w:val="24"/>
          <w:szCs w:val="24"/>
        </w:rPr>
        <w:t>.</w:t>
      </w:r>
    </w:p>
    <w:p w14:paraId="0000001D" w14:textId="77777777" w:rsidR="00F0742A" w:rsidRDefault="00E57B8D">
      <w:pPr>
        <w:widowControl w:val="0"/>
        <w:tabs>
          <w:tab w:val="left" w:pos="270"/>
        </w:tabs>
        <w:spacing w:after="0" w:line="250" w:lineRule="auto"/>
        <w:ind w:right="1014"/>
        <w:jc w:val="both"/>
        <w:rPr>
          <w:sz w:val="24"/>
          <w:szCs w:val="24"/>
        </w:rPr>
      </w:pPr>
      <w:r>
        <w:rPr>
          <w:b/>
          <w:sz w:val="24"/>
          <w:szCs w:val="24"/>
        </w:rPr>
        <w:t xml:space="preserve">4. </w:t>
      </w:r>
      <w:r>
        <w:rPr>
          <w:b/>
          <w:sz w:val="24"/>
          <w:szCs w:val="24"/>
          <w:u w:val="single"/>
        </w:rPr>
        <w:t>BILLING</w:t>
      </w:r>
      <w:r>
        <w:rPr>
          <w:b/>
          <w:sz w:val="24"/>
          <w:szCs w:val="24"/>
        </w:rPr>
        <w:t>:</w:t>
      </w:r>
      <w:r>
        <w:rPr>
          <w:sz w:val="24"/>
          <w:szCs w:val="24"/>
        </w:rPr>
        <w:t xml:space="preserve"> (in all forms of advertising)</w:t>
      </w:r>
    </w:p>
    <w:p w14:paraId="0000001E" w14:textId="77777777" w:rsidR="00F0742A" w:rsidRDefault="00E57B8D">
      <w:pPr>
        <w:numPr>
          <w:ilvl w:val="1"/>
          <w:numId w:val="3"/>
        </w:numPr>
        <w:spacing w:after="0" w:line="249" w:lineRule="auto"/>
        <w:ind w:left="990"/>
        <w:jc w:val="both"/>
        <w:rPr>
          <w:sz w:val="24"/>
          <w:szCs w:val="24"/>
        </w:rPr>
      </w:pPr>
      <w:r>
        <w:rPr>
          <w:sz w:val="24"/>
          <w:szCs w:val="24"/>
        </w:rPr>
        <w:lastRenderedPageBreak/>
        <w:t>100% Headline Billing</w:t>
      </w:r>
    </w:p>
    <w:p w14:paraId="0000001F" w14:textId="77777777" w:rsidR="00F0742A" w:rsidRDefault="00F0742A">
      <w:pPr>
        <w:spacing w:after="0" w:line="249" w:lineRule="auto"/>
        <w:ind w:left="990"/>
        <w:jc w:val="both"/>
        <w:rPr>
          <w:b/>
          <w:sz w:val="24"/>
          <w:szCs w:val="24"/>
        </w:rPr>
      </w:pPr>
    </w:p>
    <w:p w14:paraId="00000020" w14:textId="77777777" w:rsidR="00F0742A" w:rsidRDefault="00E57B8D">
      <w:pPr>
        <w:numPr>
          <w:ilvl w:val="0"/>
          <w:numId w:val="4"/>
        </w:numPr>
        <w:pBdr>
          <w:top w:val="nil"/>
          <w:left w:val="nil"/>
          <w:bottom w:val="nil"/>
          <w:right w:val="nil"/>
          <w:between w:val="nil"/>
        </w:pBdr>
        <w:tabs>
          <w:tab w:val="left" w:pos="270"/>
        </w:tabs>
        <w:spacing w:after="0" w:line="249" w:lineRule="auto"/>
        <w:ind w:left="0" w:firstLine="0"/>
        <w:jc w:val="both"/>
        <w:rPr>
          <w:color w:val="000000"/>
          <w:sz w:val="24"/>
          <w:szCs w:val="24"/>
        </w:rPr>
      </w:pPr>
      <w:r>
        <w:rPr>
          <w:b/>
          <w:color w:val="000000"/>
          <w:sz w:val="24"/>
          <w:szCs w:val="24"/>
          <w:u w:val="single"/>
        </w:rPr>
        <w:t>COMPENSATION</w:t>
      </w:r>
      <w:r>
        <w:rPr>
          <w:b/>
          <w:color w:val="000000"/>
          <w:sz w:val="24"/>
          <w:szCs w:val="24"/>
        </w:rPr>
        <w:t>:</w:t>
      </w:r>
      <w:r>
        <w:rPr>
          <w:color w:val="000000"/>
          <w:sz w:val="24"/>
          <w:szCs w:val="24"/>
        </w:rPr>
        <w:tab/>
      </w:r>
      <w:r>
        <w:rPr>
          <w:color w:val="000000"/>
          <w:sz w:val="24"/>
          <w:szCs w:val="24"/>
        </w:rPr>
        <w:tab/>
      </w:r>
    </w:p>
    <w:p w14:paraId="00000021" w14:textId="77777777" w:rsidR="00F0742A" w:rsidRDefault="00F0742A">
      <w:pPr>
        <w:spacing w:after="0" w:line="249" w:lineRule="auto"/>
        <w:jc w:val="both"/>
        <w:rPr>
          <w:b/>
          <w:sz w:val="24"/>
          <w:szCs w:val="24"/>
        </w:rPr>
      </w:pPr>
    </w:p>
    <w:p w14:paraId="00000022" w14:textId="234CA3D3" w:rsidR="00F0742A" w:rsidRDefault="00E57B8D">
      <w:pPr>
        <w:spacing w:after="0" w:line="249" w:lineRule="auto"/>
        <w:jc w:val="both"/>
        <w:rPr>
          <w:color w:val="000000"/>
          <w:sz w:val="24"/>
          <w:szCs w:val="24"/>
        </w:rPr>
      </w:pPr>
      <w:bookmarkStart w:id="6" w:name="_heading=h.30j0zll" w:colFirst="0" w:colLast="0"/>
      <w:bookmarkEnd w:id="6"/>
      <w:r>
        <w:rPr>
          <w:b/>
          <w:sz w:val="24"/>
          <w:szCs w:val="24"/>
        </w:rPr>
        <w:t xml:space="preserve">“PURCHASER” </w:t>
      </w:r>
      <w:r>
        <w:rPr>
          <w:sz w:val="24"/>
          <w:szCs w:val="24"/>
        </w:rPr>
        <w:t xml:space="preserve">shall pay </w:t>
      </w:r>
      <w:r>
        <w:rPr>
          <w:b/>
          <w:sz w:val="24"/>
          <w:szCs w:val="24"/>
        </w:rPr>
        <w:t>“G360M”</w:t>
      </w:r>
      <w:r>
        <w:rPr>
          <w:sz w:val="24"/>
          <w:szCs w:val="24"/>
        </w:rPr>
        <w:t xml:space="preserve"> </w:t>
      </w:r>
      <w:r w:rsidR="00ED5FEE">
        <w:rPr>
          <w:sz w:val="24"/>
          <w:szCs w:val="24"/>
        </w:rPr>
        <w:t>$</w:t>
      </w:r>
      <w:r>
        <w:rPr>
          <w:sz w:val="24"/>
          <w:szCs w:val="24"/>
        </w:rPr>
        <w:t xml:space="preserve"> </w:t>
      </w:r>
      <w:r w:rsidR="00022329">
        <w:rPr>
          <w:sz w:val="24"/>
          <w:szCs w:val="24"/>
        </w:rPr>
        <w:t>Amount</w:t>
      </w:r>
      <w:r>
        <w:rPr>
          <w:sz w:val="24"/>
          <w:szCs w:val="24"/>
        </w:rPr>
        <w:t xml:space="preserve"> Dollars </w:t>
      </w:r>
      <w:r>
        <w:rPr>
          <w:color w:val="000000"/>
          <w:sz w:val="24"/>
          <w:szCs w:val="24"/>
        </w:rPr>
        <w:t>for the performance of</w:t>
      </w:r>
      <w:r>
        <w:rPr>
          <w:b/>
          <w:color w:val="000000"/>
          <w:sz w:val="24"/>
          <w:szCs w:val="24"/>
        </w:rPr>
        <w:t xml:space="preserve"> “The Artist”</w:t>
      </w:r>
      <w:r>
        <w:rPr>
          <w:color w:val="000000"/>
          <w:sz w:val="24"/>
          <w:szCs w:val="24"/>
        </w:rPr>
        <w:t>.</w:t>
      </w:r>
    </w:p>
    <w:p w14:paraId="00000023" w14:textId="77777777" w:rsidR="00F0742A" w:rsidRDefault="00F0742A">
      <w:pPr>
        <w:spacing w:after="0" w:line="249" w:lineRule="auto"/>
        <w:jc w:val="both"/>
        <w:rPr>
          <w:color w:val="000000"/>
          <w:sz w:val="24"/>
          <w:szCs w:val="24"/>
        </w:rPr>
      </w:pPr>
    </w:p>
    <w:p w14:paraId="00000024" w14:textId="77777777" w:rsidR="00F0742A" w:rsidRDefault="00F0742A">
      <w:pPr>
        <w:spacing w:after="0" w:line="249" w:lineRule="auto"/>
        <w:ind w:left="360"/>
        <w:jc w:val="both"/>
        <w:rPr>
          <w:sz w:val="24"/>
          <w:szCs w:val="24"/>
        </w:rPr>
      </w:pPr>
    </w:p>
    <w:p w14:paraId="00000025" w14:textId="77777777" w:rsidR="00F0742A" w:rsidRDefault="00E57B8D">
      <w:pPr>
        <w:numPr>
          <w:ilvl w:val="0"/>
          <w:numId w:val="4"/>
        </w:numPr>
        <w:tabs>
          <w:tab w:val="left" w:pos="270"/>
        </w:tabs>
        <w:spacing w:after="0" w:line="249" w:lineRule="auto"/>
        <w:ind w:left="0" w:firstLine="0"/>
        <w:jc w:val="both"/>
        <w:rPr>
          <w:b/>
          <w:sz w:val="24"/>
          <w:szCs w:val="24"/>
          <w:u w:val="single"/>
        </w:rPr>
      </w:pPr>
      <w:r>
        <w:rPr>
          <w:b/>
          <w:sz w:val="24"/>
          <w:szCs w:val="24"/>
          <w:u w:val="single"/>
        </w:rPr>
        <w:t>PURCHASERS OBLIGATIONS:</w:t>
      </w:r>
    </w:p>
    <w:p w14:paraId="00000026" w14:textId="77777777" w:rsidR="00F0742A" w:rsidRDefault="00F0742A">
      <w:pPr>
        <w:spacing w:after="0" w:line="249" w:lineRule="auto"/>
        <w:jc w:val="both"/>
        <w:rPr>
          <w:b/>
          <w:sz w:val="24"/>
          <w:szCs w:val="24"/>
        </w:rPr>
      </w:pPr>
    </w:p>
    <w:p w14:paraId="00000027"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shall be responsible and pay for all marketing, advertising, and promotion of “The Show”, inclusive but not limited to, television and radio commercials along with print media advertisements, billboards, posters and event flyers. </w:t>
      </w:r>
      <w:r>
        <w:rPr>
          <w:b/>
          <w:sz w:val="24"/>
          <w:szCs w:val="24"/>
        </w:rPr>
        <w:t>"G360M"</w:t>
      </w:r>
      <w:r>
        <w:rPr>
          <w:sz w:val="24"/>
          <w:szCs w:val="24"/>
        </w:rPr>
        <w:t xml:space="preserve"> shall approve any and all media buys, prior to </w:t>
      </w:r>
      <w:r>
        <w:rPr>
          <w:b/>
          <w:sz w:val="24"/>
          <w:szCs w:val="24"/>
        </w:rPr>
        <w:t xml:space="preserve">“PURCHASER” </w:t>
      </w:r>
      <w:r>
        <w:rPr>
          <w:sz w:val="24"/>
          <w:szCs w:val="24"/>
        </w:rPr>
        <w:t xml:space="preserve">placing them. </w:t>
      </w:r>
      <w:r>
        <w:rPr>
          <w:b/>
          <w:sz w:val="24"/>
          <w:szCs w:val="24"/>
        </w:rPr>
        <w:t xml:space="preserve">“PURCHASER” </w:t>
      </w:r>
      <w:r>
        <w:rPr>
          <w:sz w:val="24"/>
          <w:szCs w:val="24"/>
        </w:rPr>
        <w:t xml:space="preserve">shall provide copies of all invoices and certificates of airtime for all purchased advertisement five (5) days prior to “The Show” date.  Any and all other expenses required for the production of “The Show” shall be exclusively paid by </w:t>
      </w:r>
      <w:r>
        <w:rPr>
          <w:b/>
          <w:sz w:val="24"/>
          <w:szCs w:val="24"/>
        </w:rPr>
        <w:t>“PURCHASER”</w:t>
      </w:r>
      <w:r>
        <w:rPr>
          <w:sz w:val="24"/>
          <w:szCs w:val="24"/>
        </w:rPr>
        <w:t xml:space="preserve">. </w:t>
      </w:r>
    </w:p>
    <w:p w14:paraId="00000028" w14:textId="77777777" w:rsidR="00F0742A" w:rsidRDefault="00F0742A">
      <w:pPr>
        <w:spacing w:after="0" w:line="249" w:lineRule="auto"/>
        <w:jc w:val="both"/>
        <w:rPr>
          <w:sz w:val="24"/>
          <w:szCs w:val="24"/>
        </w:rPr>
      </w:pPr>
    </w:p>
    <w:p w14:paraId="00000029"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agrees and acknowledges that </w:t>
      </w:r>
      <w:r>
        <w:rPr>
          <w:b/>
          <w:sz w:val="24"/>
          <w:szCs w:val="24"/>
        </w:rPr>
        <w:t>“PURCHASER”</w:t>
      </w:r>
      <w:r>
        <w:rPr>
          <w:sz w:val="24"/>
          <w:szCs w:val="24"/>
        </w:rPr>
        <w:t xml:space="preserve"> is not authorized to commit </w:t>
      </w:r>
      <w:r>
        <w:rPr>
          <w:b/>
          <w:sz w:val="24"/>
          <w:szCs w:val="24"/>
        </w:rPr>
        <w:t>“The Artist”</w:t>
      </w:r>
      <w:r>
        <w:rPr>
          <w:sz w:val="24"/>
          <w:szCs w:val="24"/>
        </w:rPr>
        <w:t xml:space="preserve"> to any interviews with any and all media, including television and radio programs along with any meet and greets without prior approval of </w:t>
      </w:r>
      <w:r>
        <w:rPr>
          <w:b/>
          <w:sz w:val="24"/>
          <w:szCs w:val="24"/>
        </w:rPr>
        <w:t>“The Artist”</w:t>
      </w:r>
      <w:r>
        <w:rPr>
          <w:sz w:val="24"/>
          <w:szCs w:val="24"/>
        </w:rPr>
        <w:t xml:space="preserve"> and </w:t>
      </w:r>
      <w:r>
        <w:rPr>
          <w:b/>
          <w:sz w:val="24"/>
          <w:szCs w:val="24"/>
        </w:rPr>
        <w:t>"G360M"</w:t>
      </w:r>
      <w:r>
        <w:rPr>
          <w:sz w:val="24"/>
          <w:szCs w:val="24"/>
        </w:rPr>
        <w:t>.</w:t>
      </w:r>
    </w:p>
    <w:p w14:paraId="0000002A" w14:textId="77777777" w:rsidR="00F0742A" w:rsidRDefault="00E57B8D">
      <w:pPr>
        <w:spacing w:after="0" w:line="249" w:lineRule="auto"/>
        <w:jc w:val="both"/>
        <w:rPr>
          <w:sz w:val="24"/>
          <w:szCs w:val="24"/>
        </w:rPr>
      </w:pPr>
      <w:r>
        <w:rPr>
          <w:sz w:val="24"/>
          <w:szCs w:val="24"/>
        </w:rPr>
        <w:t xml:space="preserve">   </w:t>
      </w:r>
    </w:p>
    <w:p w14:paraId="0000002B"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is responsible for securing and paying for all venue fees, venue requirements, venue coordination, union fees, along with any and all media advertisement as approved by </w:t>
      </w:r>
      <w:r>
        <w:rPr>
          <w:b/>
          <w:sz w:val="24"/>
          <w:szCs w:val="24"/>
        </w:rPr>
        <w:t>"G360M"</w:t>
      </w:r>
      <w:r>
        <w:rPr>
          <w:sz w:val="24"/>
          <w:szCs w:val="24"/>
        </w:rPr>
        <w:t xml:space="preserve"> pursuant to Schedule “B”, that is part of this Agreement.</w:t>
      </w:r>
    </w:p>
    <w:p w14:paraId="0000002C" w14:textId="77777777" w:rsidR="00F0742A" w:rsidRDefault="00F0742A">
      <w:pPr>
        <w:spacing w:after="0" w:line="249" w:lineRule="auto"/>
        <w:jc w:val="both"/>
        <w:rPr>
          <w:sz w:val="24"/>
          <w:szCs w:val="24"/>
        </w:rPr>
      </w:pPr>
    </w:p>
    <w:p w14:paraId="0000002D"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will disclose any terms and conditions of any contracts or agreements that restrict limit or impede any </w:t>
      </w:r>
      <w:r>
        <w:rPr>
          <w:b/>
          <w:sz w:val="24"/>
          <w:szCs w:val="24"/>
        </w:rPr>
        <w:t>"G360M"</w:t>
      </w:r>
      <w:r>
        <w:rPr>
          <w:sz w:val="24"/>
          <w:szCs w:val="24"/>
        </w:rPr>
        <w:t xml:space="preserve"> rights and </w:t>
      </w:r>
      <w:r>
        <w:rPr>
          <w:b/>
          <w:sz w:val="24"/>
          <w:szCs w:val="24"/>
        </w:rPr>
        <w:t xml:space="preserve">“PURCHASER” </w:t>
      </w:r>
      <w:r>
        <w:rPr>
          <w:sz w:val="24"/>
          <w:szCs w:val="24"/>
        </w:rPr>
        <w:t xml:space="preserve">will provide copies of the contracts or agreements to </w:t>
      </w:r>
      <w:r>
        <w:rPr>
          <w:b/>
          <w:sz w:val="24"/>
          <w:szCs w:val="24"/>
        </w:rPr>
        <w:t>"G360M"</w:t>
      </w:r>
      <w:r>
        <w:rPr>
          <w:sz w:val="24"/>
          <w:szCs w:val="24"/>
        </w:rPr>
        <w:t xml:space="preserve"> for </w:t>
      </w:r>
      <w:r>
        <w:rPr>
          <w:b/>
          <w:sz w:val="24"/>
          <w:szCs w:val="24"/>
        </w:rPr>
        <w:t>G360M’</w:t>
      </w:r>
      <w:r>
        <w:rPr>
          <w:sz w:val="24"/>
          <w:szCs w:val="24"/>
        </w:rPr>
        <w:t>s approval prior to entering or executing those contracts or agreements.</w:t>
      </w:r>
    </w:p>
    <w:p w14:paraId="0000002E" w14:textId="77777777" w:rsidR="00F0742A" w:rsidRDefault="00F0742A">
      <w:pPr>
        <w:spacing w:after="0" w:line="249" w:lineRule="auto"/>
        <w:jc w:val="both"/>
        <w:rPr>
          <w:sz w:val="24"/>
          <w:szCs w:val="24"/>
        </w:rPr>
      </w:pPr>
    </w:p>
    <w:p w14:paraId="0000002F"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agrees to furnish all that is necessary for the proper presentation of “The Show”, including suitable venue, well heated, lighted, and in good order, comfortable, lighted dressing rooms; all stagehands, electricians, electrical operators and any other labor as shall be necessary and/or required by any national or local union(s) to take in, hang, work and take out the entertainment presentation (including scenery, properties, and baggage); all lights, security, house programs, all licenses (including musical performing rights licenses); ushers, and any other necessary expenses in connection therewith.  Any security or other personnel are to be provided by the </w:t>
      </w:r>
      <w:r>
        <w:rPr>
          <w:b/>
          <w:sz w:val="24"/>
          <w:szCs w:val="24"/>
        </w:rPr>
        <w:t>“PURCHASER”</w:t>
      </w:r>
      <w:r>
        <w:rPr>
          <w:sz w:val="24"/>
          <w:szCs w:val="24"/>
        </w:rPr>
        <w:t xml:space="preserve">. </w:t>
      </w:r>
    </w:p>
    <w:p w14:paraId="00000030" w14:textId="77777777" w:rsidR="00F0742A" w:rsidRDefault="00F0742A">
      <w:pPr>
        <w:spacing w:after="0" w:line="249" w:lineRule="auto"/>
        <w:jc w:val="both"/>
        <w:rPr>
          <w:b/>
          <w:sz w:val="24"/>
          <w:szCs w:val="24"/>
        </w:rPr>
      </w:pPr>
    </w:p>
    <w:p w14:paraId="00000031"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represents and warrants that all such Third Party Services shall perform their obligations in a non-negligent, first, class professional manner and for the avoidance of doubt, </w:t>
      </w:r>
      <w:r>
        <w:rPr>
          <w:b/>
          <w:sz w:val="24"/>
          <w:szCs w:val="24"/>
        </w:rPr>
        <w:lastRenderedPageBreak/>
        <w:t xml:space="preserve">“PURCHASER” </w:t>
      </w:r>
      <w:r>
        <w:rPr>
          <w:sz w:val="24"/>
          <w:szCs w:val="24"/>
        </w:rPr>
        <w:t xml:space="preserve">shall defend, indemnify and hold harmless </w:t>
      </w:r>
      <w:r>
        <w:rPr>
          <w:b/>
          <w:sz w:val="24"/>
          <w:szCs w:val="24"/>
        </w:rPr>
        <w:t>"G360M"</w:t>
      </w:r>
      <w:r>
        <w:rPr>
          <w:sz w:val="24"/>
          <w:szCs w:val="24"/>
        </w:rPr>
        <w:t xml:space="preserve"> and </w:t>
      </w:r>
      <w:r>
        <w:rPr>
          <w:b/>
          <w:sz w:val="24"/>
          <w:szCs w:val="24"/>
        </w:rPr>
        <w:t>“The Artist”</w:t>
      </w:r>
      <w:r>
        <w:rPr>
          <w:sz w:val="24"/>
          <w:szCs w:val="24"/>
        </w:rPr>
        <w:t xml:space="preserve"> against losses, damages, liabilities, costs, including attorney’s fees and costs, arising from </w:t>
      </w:r>
      <w:r>
        <w:rPr>
          <w:b/>
          <w:sz w:val="24"/>
          <w:szCs w:val="24"/>
        </w:rPr>
        <w:t>PURCHASER’</w:t>
      </w:r>
      <w:r>
        <w:rPr>
          <w:sz w:val="24"/>
          <w:szCs w:val="24"/>
        </w:rPr>
        <w:t xml:space="preserve">s breach of such warranty and </w:t>
      </w:r>
      <w:r>
        <w:rPr>
          <w:b/>
          <w:sz w:val="24"/>
          <w:szCs w:val="24"/>
        </w:rPr>
        <w:t>"G360M"</w:t>
      </w:r>
      <w:r>
        <w:rPr>
          <w:sz w:val="24"/>
          <w:szCs w:val="24"/>
        </w:rPr>
        <w:t xml:space="preserve"> and </w:t>
      </w:r>
      <w:r>
        <w:rPr>
          <w:b/>
          <w:sz w:val="24"/>
          <w:szCs w:val="24"/>
        </w:rPr>
        <w:t>“The Artist”</w:t>
      </w:r>
      <w:r>
        <w:rPr>
          <w:sz w:val="24"/>
          <w:szCs w:val="24"/>
        </w:rPr>
        <w:t xml:space="preserve"> shall have no liability with respect to any Third Party Services. “</w:t>
      </w:r>
      <w:r>
        <w:rPr>
          <w:b/>
          <w:sz w:val="24"/>
          <w:szCs w:val="24"/>
        </w:rPr>
        <w:t xml:space="preserve">PURCHASER” </w:t>
      </w:r>
      <w:r>
        <w:rPr>
          <w:sz w:val="24"/>
          <w:szCs w:val="24"/>
        </w:rPr>
        <w:t xml:space="preserve">hereby represents and warrants that all </w:t>
      </w:r>
      <w:proofErr w:type="gramStart"/>
      <w:r>
        <w:rPr>
          <w:sz w:val="24"/>
          <w:szCs w:val="24"/>
        </w:rPr>
        <w:t>Third Party</w:t>
      </w:r>
      <w:proofErr w:type="gramEnd"/>
      <w:r>
        <w:rPr>
          <w:sz w:val="24"/>
          <w:szCs w:val="24"/>
        </w:rPr>
        <w:t xml:space="preserve"> Services (including security and transportation providers) are insured and any injury or property damage resulting from such third party action shall be covered by such insurance policies with a minimum coverage amount of US $3,000,000 per incident. </w:t>
      </w:r>
      <w:r>
        <w:rPr>
          <w:b/>
          <w:sz w:val="24"/>
          <w:szCs w:val="24"/>
        </w:rPr>
        <w:t xml:space="preserve">“PURCHASER” </w:t>
      </w:r>
      <w:r>
        <w:rPr>
          <w:sz w:val="24"/>
          <w:szCs w:val="24"/>
        </w:rPr>
        <w:t xml:space="preserve">agrees to comply with all regulations and requirements of any national or local union(s) that may have jurisdiction over any of the materials, facilities, services, and personnel to be furnished by Third Party Services and/or </w:t>
      </w:r>
      <w:r>
        <w:rPr>
          <w:b/>
          <w:sz w:val="24"/>
          <w:szCs w:val="24"/>
        </w:rPr>
        <w:t>“PURCHASER”</w:t>
      </w:r>
      <w:r>
        <w:rPr>
          <w:sz w:val="24"/>
          <w:szCs w:val="24"/>
        </w:rPr>
        <w:t>.</w:t>
      </w:r>
    </w:p>
    <w:p w14:paraId="00000032" w14:textId="77777777" w:rsidR="00F0742A" w:rsidRDefault="00F0742A">
      <w:pPr>
        <w:spacing w:after="0" w:line="249" w:lineRule="auto"/>
        <w:jc w:val="both"/>
        <w:rPr>
          <w:sz w:val="24"/>
          <w:szCs w:val="24"/>
        </w:rPr>
      </w:pPr>
    </w:p>
    <w:p w14:paraId="00000033"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must obtain and maintain insurance for the performance to cover any and all claims arising in connection with this Agreement, including but limited to, comprehensive general liability, property–all risk liability, worker compensation, automobile and umbrella liability insurance. </w:t>
      </w:r>
      <w:r>
        <w:rPr>
          <w:b/>
          <w:sz w:val="24"/>
          <w:szCs w:val="24"/>
        </w:rPr>
        <w:t xml:space="preserve">“PURCHASER” </w:t>
      </w:r>
      <w:r>
        <w:rPr>
          <w:sz w:val="24"/>
          <w:szCs w:val="24"/>
        </w:rPr>
        <w:t xml:space="preserve">must obtain original certificates of insurance and certified copies of endorsements naming </w:t>
      </w:r>
      <w:r>
        <w:rPr>
          <w:b/>
          <w:sz w:val="24"/>
          <w:szCs w:val="24"/>
        </w:rPr>
        <w:t>"G360M"</w:t>
      </w:r>
      <w:r>
        <w:rPr>
          <w:sz w:val="24"/>
          <w:szCs w:val="24"/>
        </w:rPr>
        <w:t xml:space="preserve"> or its subsidiaries, and any other sponsors of the performance as additional insured(s) and loss payees.</w:t>
      </w:r>
    </w:p>
    <w:p w14:paraId="00000034" w14:textId="77777777" w:rsidR="00F0742A" w:rsidRDefault="00F0742A">
      <w:pPr>
        <w:spacing w:after="0" w:line="249" w:lineRule="auto"/>
        <w:jc w:val="both"/>
        <w:rPr>
          <w:b/>
          <w:sz w:val="24"/>
          <w:szCs w:val="24"/>
        </w:rPr>
      </w:pPr>
    </w:p>
    <w:p w14:paraId="00000035" w14:textId="77777777" w:rsidR="00F0742A" w:rsidRDefault="00F0742A">
      <w:pPr>
        <w:spacing w:after="0" w:line="249" w:lineRule="auto"/>
        <w:jc w:val="both"/>
        <w:rPr>
          <w:sz w:val="24"/>
          <w:szCs w:val="24"/>
        </w:rPr>
      </w:pPr>
    </w:p>
    <w:p w14:paraId="00000036" w14:textId="77777777" w:rsidR="00F0742A" w:rsidRDefault="00E57B8D">
      <w:pPr>
        <w:numPr>
          <w:ilvl w:val="0"/>
          <w:numId w:val="4"/>
        </w:numPr>
        <w:tabs>
          <w:tab w:val="left" w:pos="270"/>
        </w:tabs>
        <w:spacing w:after="0" w:line="249" w:lineRule="auto"/>
        <w:ind w:left="0" w:firstLine="0"/>
        <w:jc w:val="both"/>
        <w:rPr>
          <w:b/>
          <w:sz w:val="24"/>
          <w:szCs w:val="24"/>
        </w:rPr>
      </w:pPr>
      <w:r>
        <w:rPr>
          <w:b/>
          <w:sz w:val="24"/>
          <w:szCs w:val="24"/>
          <w:u w:val="single"/>
        </w:rPr>
        <w:t>G360M’S OBLIGATIONS</w:t>
      </w:r>
      <w:r>
        <w:rPr>
          <w:b/>
          <w:sz w:val="24"/>
          <w:szCs w:val="24"/>
        </w:rPr>
        <w:t>:</w:t>
      </w:r>
    </w:p>
    <w:p w14:paraId="00000037" w14:textId="77777777" w:rsidR="00F0742A" w:rsidRDefault="00F0742A">
      <w:pPr>
        <w:spacing w:after="0" w:line="249" w:lineRule="auto"/>
        <w:jc w:val="both"/>
        <w:rPr>
          <w:b/>
          <w:sz w:val="24"/>
          <w:szCs w:val="24"/>
        </w:rPr>
      </w:pPr>
    </w:p>
    <w:p w14:paraId="00000038" w14:textId="77777777" w:rsidR="00F0742A" w:rsidRDefault="00E57B8D">
      <w:pPr>
        <w:spacing w:after="0" w:line="249" w:lineRule="auto"/>
        <w:jc w:val="both"/>
        <w:rPr>
          <w:sz w:val="24"/>
          <w:szCs w:val="24"/>
        </w:rPr>
      </w:pPr>
      <w:r>
        <w:rPr>
          <w:sz w:val="24"/>
          <w:szCs w:val="24"/>
        </w:rPr>
        <w:t>Social Media Posts - TBD</w:t>
      </w:r>
    </w:p>
    <w:p w14:paraId="00000039" w14:textId="77777777" w:rsidR="00F0742A" w:rsidRDefault="00F0742A">
      <w:pPr>
        <w:spacing w:after="0" w:line="249" w:lineRule="auto"/>
        <w:jc w:val="both"/>
        <w:rPr>
          <w:sz w:val="24"/>
          <w:szCs w:val="24"/>
        </w:rPr>
      </w:pPr>
    </w:p>
    <w:p w14:paraId="0000003A" w14:textId="77777777" w:rsidR="00F0742A" w:rsidRDefault="00E57B8D">
      <w:pPr>
        <w:spacing w:after="0" w:line="249" w:lineRule="auto"/>
        <w:jc w:val="both"/>
        <w:rPr>
          <w:sz w:val="24"/>
          <w:szCs w:val="24"/>
        </w:rPr>
      </w:pPr>
      <w:r>
        <w:rPr>
          <w:sz w:val="24"/>
          <w:szCs w:val="24"/>
        </w:rPr>
        <w:t>Meet and Greet - TBD</w:t>
      </w:r>
    </w:p>
    <w:p w14:paraId="0000003B" w14:textId="77777777" w:rsidR="00F0742A" w:rsidRDefault="00F0742A">
      <w:pPr>
        <w:spacing w:after="0" w:line="249" w:lineRule="auto"/>
        <w:jc w:val="both"/>
        <w:rPr>
          <w:b/>
          <w:sz w:val="24"/>
          <w:szCs w:val="24"/>
        </w:rPr>
      </w:pPr>
    </w:p>
    <w:p w14:paraId="0000003C" w14:textId="77777777" w:rsidR="00F0742A" w:rsidRDefault="00E57B8D">
      <w:pPr>
        <w:numPr>
          <w:ilvl w:val="0"/>
          <w:numId w:val="4"/>
        </w:numPr>
        <w:tabs>
          <w:tab w:val="left" w:pos="270"/>
          <w:tab w:val="left" w:pos="360"/>
        </w:tabs>
        <w:spacing w:after="0" w:line="249" w:lineRule="auto"/>
        <w:ind w:left="0" w:firstLine="0"/>
        <w:jc w:val="both"/>
        <w:rPr>
          <w:b/>
          <w:sz w:val="24"/>
          <w:szCs w:val="24"/>
          <w:u w:val="single"/>
        </w:rPr>
      </w:pPr>
      <w:r>
        <w:rPr>
          <w:b/>
          <w:sz w:val="24"/>
          <w:szCs w:val="24"/>
          <w:u w:val="single"/>
        </w:rPr>
        <w:t>PRODUCTION AND CATERING:</w:t>
      </w:r>
    </w:p>
    <w:p w14:paraId="0000003D" w14:textId="77777777" w:rsidR="00F0742A" w:rsidRDefault="00F0742A">
      <w:pPr>
        <w:spacing w:after="0" w:line="249" w:lineRule="auto"/>
        <w:jc w:val="both"/>
        <w:rPr>
          <w:b/>
          <w:sz w:val="24"/>
          <w:szCs w:val="24"/>
        </w:rPr>
      </w:pPr>
    </w:p>
    <w:p w14:paraId="0000003E" w14:textId="77777777" w:rsidR="00F0742A" w:rsidRDefault="00E57B8D">
      <w:pPr>
        <w:spacing w:after="0" w:line="249" w:lineRule="auto"/>
        <w:jc w:val="both"/>
        <w:rPr>
          <w:sz w:val="24"/>
          <w:szCs w:val="24"/>
          <w:u w:val="single"/>
        </w:rPr>
      </w:pPr>
      <w:r>
        <w:rPr>
          <w:sz w:val="24"/>
          <w:szCs w:val="24"/>
        </w:rPr>
        <w:t>Pursuant to Artist Rider</w:t>
      </w:r>
    </w:p>
    <w:p w14:paraId="0000003F" w14:textId="77777777" w:rsidR="00F0742A" w:rsidRDefault="00F0742A">
      <w:pPr>
        <w:spacing w:after="0" w:line="249" w:lineRule="auto"/>
        <w:jc w:val="both"/>
        <w:rPr>
          <w:sz w:val="24"/>
          <w:szCs w:val="24"/>
          <w:u w:val="single"/>
        </w:rPr>
      </w:pPr>
    </w:p>
    <w:p w14:paraId="00000040" w14:textId="77777777" w:rsidR="00F0742A" w:rsidRDefault="00F0742A">
      <w:pPr>
        <w:spacing w:after="0" w:line="249" w:lineRule="auto"/>
        <w:jc w:val="both"/>
        <w:rPr>
          <w:sz w:val="24"/>
          <w:szCs w:val="24"/>
          <w:u w:val="single"/>
        </w:rPr>
      </w:pPr>
    </w:p>
    <w:p w14:paraId="00000041" w14:textId="77777777" w:rsidR="00F0742A" w:rsidRPr="00A3564A" w:rsidRDefault="00E57B8D">
      <w:pPr>
        <w:numPr>
          <w:ilvl w:val="0"/>
          <w:numId w:val="4"/>
        </w:numPr>
        <w:tabs>
          <w:tab w:val="left" w:pos="270"/>
          <w:tab w:val="left" w:pos="360"/>
          <w:tab w:val="left" w:pos="450"/>
        </w:tabs>
        <w:spacing w:after="0" w:line="249" w:lineRule="auto"/>
        <w:ind w:left="0" w:firstLine="0"/>
        <w:jc w:val="both"/>
        <w:rPr>
          <w:b/>
          <w:sz w:val="24"/>
          <w:szCs w:val="24"/>
        </w:rPr>
      </w:pPr>
      <w:r w:rsidRPr="00A3564A">
        <w:rPr>
          <w:b/>
          <w:sz w:val="24"/>
          <w:szCs w:val="24"/>
          <w:u w:val="single"/>
        </w:rPr>
        <w:t xml:space="preserve">TRANSPORTATION AND ACCOMMODATIONS: </w:t>
      </w:r>
    </w:p>
    <w:p w14:paraId="00000042" w14:textId="77777777" w:rsidR="00F0742A" w:rsidRDefault="00F0742A">
      <w:pPr>
        <w:spacing w:after="0" w:line="249" w:lineRule="auto"/>
        <w:jc w:val="both"/>
        <w:rPr>
          <w:sz w:val="24"/>
          <w:szCs w:val="24"/>
          <w:highlight w:val="yellow"/>
          <w:u w:val="single"/>
        </w:rPr>
      </w:pPr>
    </w:p>
    <w:p w14:paraId="00000049" w14:textId="24388F5C" w:rsidR="00F0742A" w:rsidRDefault="00DF2CC8">
      <w:pPr>
        <w:tabs>
          <w:tab w:val="left" w:pos="270"/>
        </w:tabs>
        <w:spacing w:after="0" w:line="249" w:lineRule="auto"/>
        <w:jc w:val="both"/>
        <w:rPr>
          <w:sz w:val="24"/>
          <w:szCs w:val="24"/>
          <w:u w:val="single"/>
        </w:rPr>
      </w:pPr>
      <w:bookmarkStart w:id="7" w:name="TransportationAcomodation"/>
      <w:r>
        <w:rPr>
          <w:sz w:val="24"/>
          <w:szCs w:val="24"/>
        </w:rPr>
        <w:t>*</w:t>
      </w:r>
    </w:p>
    <w:bookmarkEnd w:id="7"/>
    <w:p w14:paraId="0000004A" w14:textId="77777777" w:rsidR="00F0742A" w:rsidRDefault="00E57B8D">
      <w:pPr>
        <w:spacing w:after="0" w:line="249" w:lineRule="auto"/>
        <w:jc w:val="both"/>
        <w:rPr>
          <w:sz w:val="24"/>
          <w:szCs w:val="24"/>
        </w:rPr>
      </w:pPr>
      <w:r>
        <w:rPr>
          <w:sz w:val="24"/>
          <w:szCs w:val="24"/>
        </w:rPr>
        <w:t xml:space="preserve">Any changes to the above-mentioned arrangements are subject to the sole and exclusive prior written approval of </w:t>
      </w:r>
      <w:r>
        <w:rPr>
          <w:b/>
          <w:sz w:val="24"/>
          <w:szCs w:val="24"/>
        </w:rPr>
        <w:t>"G360M".</w:t>
      </w:r>
    </w:p>
    <w:p w14:paraId="0000004B" w14:textId="77777777" w:rsidR="00F0742A" w:rsidRDefault="00F0742A">
      <w:pPr>
        <w:spacing w:after="0" w:line="249" w:lineRule="auto"/>
        <w:jc w:val="both"/>
        <w:rPr>
          <w:sz w:val="24"/>
          <w:szCs w:val="24"/>
        </w:rPr>
      </w:pPr>
    </w:p>
    <w:p w14:paraId="0000004C" w14:textId="77777777" w:rsidR="00F0742A" w:rsidRDefault="00F0742A">
      <w:pPr>
        <w:tabs>
          <w:tab w:val="left" w:pos="180"/>
        </w:tabs>
        <w:spacing w:after="0" w:line="249" w:lineRule="auto"/>
        <w:jc w:val="both"/>
        <w:rPr>
          <w:sz w:val="24"/>
          <w:szCs w:val="24"/>
        </w:rPr>
      </w:pPr>
    </w:p>
    <w:p w14:paraId="0000004D" w14:textId="77777777" w:rsidR="00F0742A" w:rsidRDefault="00E57B8D">
      <w:pPr>
        <w:numPr>
          <w:ilvl w:val="0"/>
          <w:numId w:val="4"/>
        </w:numPr>
        <w:tabs>
          <w:tab w:val="left" w:pos="180"/>
        </w:tabs>
        <w:spacing w:after="0" w:line="240" w:lineRule="auto"/>
        <w:ind w:left="0" w:firstLine="0"/>
        <w:jc w:val="both"/>
        <w:rPr>
          <w:b/>
          <w:sz w:val="24"/>
          <w:szCs w:val="24"/>
          <w:u w:val="single"/>
        </w:rPr>
      </w:pPr>
      <w:r>
        <w:rPr>
          <w:b/>
          <w:sz w:val="24"/>
          <w:szCs w:val="24"/>
          <w:u w:val="single"/>
        </w:rPr>
        <w:t>SPECIAL PROVISONS:</w:t>
      </w:r>
    </w:p>
    <w:p w14:paraId="0000004E" w14:textId="77777777" w:rsidR="00F0742A" w:rsidRDefault="00F0742A">
      <w:pPr>
        <w:tabs>
          <w:tab w:val="left" w:pos="180"/>
        </w:tabs>
        <w:spacing w:after="0" w:line="240" w:lineRule="auto"/>
        <w:jc w:val="both"/>
        <w:rPr>
          <w:sz w:val="24"/>
          <w:szCs w:val="24"/>
        </w:rPr>
      </w:pPr>
    </w:p>
    <w:p w14:paraId="0000004F"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No other rights granted herein, and no other services required except as set forth above.</w:t>
      </w:r>
    </w:p>
    <w:p w14:paraId="00000050" w14:textId="77777777" w:rsidR="00F0742A" w:rsidRDefault="00F0742A">
      <w:pPr>
        <w:tabs>
          <w:tab w:val="left" w:pos="180"/>
        </w:tabs>
        <w:spacing w:after="0" w:line="240" w:lineRule="auto"/>
        <w:jc w:val="both"/>
        <w:rPr>
          <w:sz w:val="24"/>
          <w:szCs w:val="24"/>
        </w:rPr>
      </w:pPr>
    </w:p>
    <w:p w14:paraId="00000051" w14:textId="77777777" w:rsidR="00F0742A" w:rsidRDefault="00E57B8D">
      <w:pPr>
        <w:numPr>
          <w:ilvl w:val="0"/>
          <w:numId w:val="6"/>
        </w:numPr>
        <w:pBdr>
          <w:top w:val="nil"/>
          <w:left w:val="nil"/>
          <w:bottom w:val="nil"/>
          <w:right w:val="nil"/>
          <w:between w:val="nil"/>
        </w:pBdr>
        <w:shd w:val="clear" w:color="auto" w:fill="FFFFFF"/>
        <w:tabs>
          <w:tab w:val="left" w:pos="180"/>
          <w:tab w:val="left" w:pos="360"/>
        </w:tabs>
        <w:spacing w:after="0" w:line="240" w:lineRule="auto"/>
        <w:ind w:left="0" w:firstLine="0"/>
        <w:jc w:val="both"/>
        <w:rPr>
          <w:color w:val="000000"/>
          <w:sz w:val="24"/>
          <w:szCs w:val="24"/>
        </w:rPr>
      </w:pPr>
      <w:r>
        <w:rPr>
          <w:color w:val="000000"/>
          <w:sz w:val="24"/>
          <w:szCs w:val="24"/>
        </w:rPr>
        <w:lastRenderedPageBreak/>
        <w:t xml:space="preserve">Just with the opinion of </w:t>
      </w:r>
      <w:r>
        <w:rPr>
          <w:b/>
          <w:color w:val="000000"/>
          <w:sz w:val="24"/>
          <w:szCs w:val="24"/>
        </w:rPr>
        <w:t>"G360M"</w:t>
      </w:r>
      <w:r>
        <w:rPr>
          <w:color w:val="000000"/>
          <w:sz w:val="24"/>
          <w:szCs w:val="24"/>
        </w:rPr>
        <w:t xml:space="preserve"> and </w:t>
      </w:r>
      <w:r>
        <w:rPr>
          <w:b/>
          <w:color w:val="000000"/>
          <w:sz w:val="24"/>
          <w:szCs w:val="24"/>
        </w:rPr>
        <w:t>“The Artist”</w:t>
      </w:r>
      <w:r>
        <w:rPr>
          <w:color w:val="000000"/>
          <w:sz w:val="24"/>
          <w:szCs w:val="24"/>
        </w:rPr>
        <w:t xml:space="preserve">, unilaterally or jointly, they shall have the right to terminate this Agreement, without incurring any responsibility or obligation, if the security measures of "The Show" (including the public in “The Show”), of </w:t>
      </w:r>
      <w:r>
        <w:rPr>
          <w:b/>
          <w:color w:val="000000"/>
          <w:sz w:val="24"/>
          <w:szCs w:val="24"/>
        </w:rPr>
        <w:t>“The Artist”</w:t>
      </w:r>
      <w:r>
        <w:rPr>
          <w:color w:val="000000"/>
          <w:sz w:val="24"/>
          <w:szCs w:val="24"/>
        </w:rPr>
        <w:t xml:space="preserve"> or of any of the employees of </w:t>
      </w:r>
      <w:r>
        <w:rPr>
          <w:b/>
          <w:color w:val="000000"/>
          <w:sz w:val="24"/>
          <w:szCs w:val="24"/>
        </w:rPr>
        <w:t>"G360M"</w:t>
      </w:r>
      <w:r>
        <w:rPr>
          <w:color w:val="000000"/>
          <w:sz w:val="24"/>
          <w:szCs w:val="24"/>
        </w:rPr>
        <w:t>, contractors or representatives is considered inadequate and that puts in serious risk the physical, moral or psychic integrity of any of them.</w:t>
      </w:r>
    </w:p>
    <w:p w14:paraId="00000052" w14:textId="77777777" w:rsidR="00F0742A" w:rsidRDefault="00F0742A">
      <w:pPr>
        <w:tabs>
          <w:tab w:val="left" w:pos="180"/>
        </w:tabs>
        <w:spacing w:after="0" w:line="240" w:lineRule="auto"/>
        <w:jc w:val="both"/>
        <w:rPr>
          <w:sz w:val="24"/>
          <w:szCs w:val="24"/>
        </w:rPr>
      </w:pPr>
    </w:p>
    <w:p w14:paraId="00000053"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 xml:space="preserve">In the event, on or before the date of any scheduled performance, </w:t>
      </w:r>
      <w:r>
        <w:rPr>
          <w:b/>
          <w:sz w:val="24"/>
          <w:szCs w:val="24"/>
        </w:rPr>
        <w:t xml:space="preserve">“PURCHASER” </w:t>
      </w:r>
      <w:r>
        <w:rPr>
          <w:sz w:val="24"/>
          <w:szCs w:val="24"/>
        </w:rPr>
        <w:t xml:space="preserve">has failed, neglected, or refused to perform any contract with any other performer of any other engagement, or if its financial standing or credit of </w:t>
      </w:r>
      <w:r>
        <w:rPr>
          <w:b/>
          <w:sz w:val="24"/>
          <w:szCs w:val="24"/>
        </w:rPr>
        <w:t xml:space="preserve">“PURCHASER” </w:t>
      </w:r>
      <w:r>
        <w:rPr>
          <w:sz w:val="24"/>
          <w:szCs w:val="24"/>
        </w:rPr>
        <w:t xml:space="preserve">has been impaired or is in </w:t>
      </w:r>
      <w:r>
        <w:rPr>
          <w:b/>
          <w:sz w:val="24"/>
          <w:szCs w:val="24"/>
        </w:rPr>
        <w:t>G360M</w:t>
      </w:r>
      <w:r>
        <w:rPr>
          <w:sz w:val="24"/>
          <w:szCs w:val="24"/>
        </w:rPr>
        <w:t xml:space="preserve">’s and Artist’s opinion unsatisfactory, </w:t>
      </w:r>
      <w:r>
        <w:rPr>
          <w:b/>
          <w:sz w:val="24"/>
          <w:szCs w:val="24"/>
        </w:rPr>
        <w:t>"G360M"</w:t>
      </w:r>
      <w:r>
        <w:rPr>
          <w:sz w:val="24"/>
          <w:szCs w:val="24"/>
        </w:rPr>
        <w:t xml:space="preserve"> shall have the right to demand the payment of the guaranteed compensation forthwith.  If </w:t>
      </w:r>
      <w:r>
        <w:rPr>
          <w:b/>
          <w:sz w:val="24"/>
          <w:szCs w:val="24"/>
        </w:rPr>
        <w:t xml:space="preserve">“PURCHASER” </w:t>
      </w:r>
      <w:r>
        <w:rPr>
          <w:sz w:val="24"/>
          <w:szCs w:val="24"/>
        </w:rPr>
        <w:t xml:space="preserve">fails or refuses to make such payment forthwith, </w:t>
      </w:r>
      <w:r>
        <w:rPr>
          <w:b/>
          <w:sz w:val="24"/>
          <w:szCs w:val="24"/>
        </w:rPr>
        <w:t>"G360M"</w:t>
      </w:r>
      <w:r>
        <w:rPr>
          <w:sz w:val="24"/>
          <w:szCs w:val="24"/>
        </w:rPr>
        <w:t xml:space="preserve"> shall have the right to cancel this engagement.</w:t>
      </w:r>
    </w:p>
    <w:p w14:paraId="00000054" w14:textId="77777777" w:rsidR="00F0742A" w:rsidRDefault="00F0742A">
      <w:pPr>
        <w:tabs>
          <w:tab w:val="left" w:pos="180"/>
        </w:tabs>
        <w:spacing w:after="0" w:line="240" w:lineRule="auto"/>
        <w:jc w:val="both"/>
        <w:rPr>
          <w:sz w:val="24"/>
          <w:szCs w:val="24"/>
        </w:rPr>
      </w:pPr>
    </w:p>
    <w:p w14:paraId="00000055"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 xml:space="preserve">The name, likeness, logo or name of </w:t>
      </w:r>
      <w:r>
        <w:rPr>
          <w:b/>
          <w:sz w:val="24"/>
          <w:szCs w:val="24"/>
        </w:rPr>
        <w:t>“The Artist”</w:t>
      </w:r>
      <w:r>
        <w:rPr>
          <w:sz w:val="24"/>
          <w:szCs w:val="24"/>
        </w:rPr>
        <w:t xml:space="preserve"> shall not be used without the prior written approval of </w:t>
      </w:r>
      <w:r>
        <w:rPr>
          <w:b/>
          <w:sz w:val="24"/>
          <w:szCs w:val="24"/>
        </w:rPr>
        <w:t>"G360M"</w:t>
      </w:r>
      <w:r>
        <w:rPr>
          <w:sz w:val="24"/>
          <w:szCs w:val="24"/>
        </w:rPr>
        <w:t>.</w:t>
      </w:r>
    </w:p>
    <w:p w14:paraId="00000056" w14:textId="77777777" w:rsidR="00F0742A" w:rsidRDefault="00F0742A">
      <w:pPr>
        <w:pBdr>
          <w:top w:val="nil"/>
          <w:left w:val="nil"/>
          <w:bottom w:val="nil"/>
          <w:right w:val="nil"/>
          <w:between w:val="nil"/>
        </w:pBdr>
        <w:tabs>
          <w:tab w:val="left" w:pos="180"/>
        </w:tabs>
        <w:ind w:hanging="720"/>
        <w:jc w:val="both"/>
        <w:rPr>
          <w:color w:val="000000"/>
          <w:sz w:val="24"/>
          <w:szCs w:val="24"/>
        </w:rPr>
      </w:pPr>
    </w:p>
    <w:p w14:paraId="00000057" w14:textId="77777777" w:rsidR="00F0742A" w:rsidRDefault="00E57B8D">
      <w:pPr>
        <w:numPr>
          <w:ilvl w:val="0"/>
          <w:numId w:val="6"/>
        </w:numPr>
        <w:tabs>
          <w:tab w:val="left" w:pos="180"/>
          <w:tab w:val="left" w:pos="360"/>
          <w:tab w:val="left" w:pos="900"/>
        </w:tabs>
        <w:spacing w:after="0" w:line="240" w:lineRule="auto"/>
        <w:ind w:left="0" w:firstLine="0"/>
        <w:jc w:val="both"/>
        <w:rPr>
          <w:sz w:val="24"/>
          <w:szCs w:val="24"/>
        </w:rPr>
      </w:pPr>
      <w:r>
        <w:rPr>
          <w:b/>
          <w:sz w:val="24"/>
          <w:szCs w:val="24"/>
        </w:rPr>
        <w:t xml:space="preserve">“PURCHASER” </w:t>
      </w:r>
      <w:r>
        <w:rPr>
          <w:sz w:val="24"/>
          <w:szCs w:val="24"/>
        </w:rPr>
        <w:t xml:space="preserve">agrees to sign and return the Agreement within two (2) days from the date of the Agreement to </w:t>
      </w:r>
      <w:r>
        <w:rPr>
          <w:b/>
          <w:sz w:val="24"/>
          <w:szCs w:val="24"/>
        </w:rPr>
        <w:t>"G360M"</w:t>
      </w:r>
      <w:r>
        <w:rPr>
          <w:sz w:val="24"/>
          <w:szCs w:val="24"/>
        </w:rPr>
        <w:t xml:space="preserve">; otherwise </w:t>
      </w:r>
      <w:r>
        <w:rPr>
          <w:b/>
          <w:sz w:val="24"/>
          <w:szCs w:val="24"/>
        </w:rPr>
        <w:t>"G360M"</w:t>
      </w:r>
      <w:r>
        <w:rPr>
          <w:sz w:val="24"/>
          <w:szCs w:val="24"/>
        </w:rPr>
        <w:t xml:space="preserve">, shall have the right to cancel the Engagement upon notice thereof without liability.  There shall be absolutely NO advertising or on sale tickets until the deposit as specified herein, via wire transfer and signed Agreements and Riders are received by </w:t>
      </w:r>
      <w:r>
        <w:rPr>
          <w:b/>
          <w:sz w:val="24"/>
          <w:szCs w:val="24"/>
        </w:rPr>
        <w:t>"G360M"</w:t>
      </w:r>
      <w:r>
        <w:rPr>
          <w:sz w:val="24"/>
          <w:szCs w:val="24"/>
        </w:rPr>
        <w:t>.</w:t>
      </w:r>
    </w:p>
    <w:p w14:paraId="00000058" w14:textId="77777777" w:rsidR="00F0742A" w:rsidRDefault="00F0742A">
      <w:pPr>
        <w:tabs>
          <w:tab w:val="left" w:pos="180"/>
        </w:tabs>
        <w:spacing w:after="0" w:line="240" w:lineRule="auto"/>
        <w:jc w:val="both"/>
        <w:rPr>
          <w:sz w:val="24"/>
          <w:szCs w:val="24"/>
        </w:rPr>
      </w:pPr>
    </w:p>
    <w:p w14:paraId="00000059"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 xml:space="preserve">Any and all local sponsorships shall be subject to </w:t>
      </w:r>
      <w:r>
        <w:rPr>
          <w:b/>
          <w:sz w:val="24"/>
          <w:szCs w:val="24"/>
        </w:rPr>
        <w:t>G360M</w:t>
      </w:r>
      <w:r>
        <w:rPr>
          <w:sz w:val="24"/>
          <w:szCs w:val="24"/>
        </w:rPr>
        <w:t xml:space="preserve">’s and </w:t>
      </w:r>
      <w:r>
        <w:rPr>
          <w:b/>
          <w:sz w:val="24"/>
          <w:szCs w:val="24"/>
        </w:rPr>
        <w:t>The Artist</w:t>
      </w:r>
      <w:r>
        <w:rPr>
          <w:sz w:val="24"/>
          <w:szCs w:val="24"/>
        </w:rPr>
        <w:t xml:space="preserve">’s prior written approval. </w:t>
      </w:r>
    </w:p>
    <w:p w14:paraId="0000005A" w14:textId="77777777" w:rsidR="00F0742A" w:rsidRDefault="00F0742A">
      <w:pPr>
        <w:tabs>
          <w:tab w:val="left" w:pos="180"/>
          <w:tab w:val="left" w:pos="360"/>
        </w:tabs>
        <w:spacing w:after="0" w:line="240" w:lineRule="auto"/>
        <w:jc w:val="both"/>
        <w:rPr>
          <w:sz w:val="24"/>
          <w:szCs w:val="24"/>
        </w:rPr>
      </w:pPr>
    </w:p>
    <w:p w14:paraId="0000005B"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b/>
          <w:sz w:val="24"/>
          <w:szCs w:val="24"/>
        </w:rPr>
        <w:t xml:space="preserve">“PURCHASER” </w:t>
      </w:r>
      <w:r>
        <w:rPr>
          <w:sz w:val="24"/>
          <w:szCs w:val="24"/>
        </w:rPr>
        <w:t xml:space="preserve">shall provide </w:t>
      </w:r>
      <w:r>
        <w:rPr>
          <w:b/>
          <w:sz w:val="24"/>
          <w:szCs w:val="24"/>
        </w:rPr>
        <w:t>“G360M”</w:t>
      </w:r>
      <w:r>
        <w:rPr>
          <w:sz w:val="24"/>
          <w:szCs w:val="24"/>
        </w:rPr>
        <w:t xml:space="preserve"> and </w:t>
      </w:r>
      <w:r>
        <w:rPr>
          <w:b/>
          <w:sz w:val="24"/>
          <w:szCs w:val="24"/>
        </w:rPr>
        <w:t>“The Artist”</w:t>
      </w:r>
      <w:r>
        <w:rPr>
          <w:sz w:val="24"/>
          <w:szCs w:val="24"/>
        </w:rPr>
        <w:t xml:space="preserve"> with a minimum of one (1) dressing room located in the backstage area, along with one (1) office for </w:t>
      </w:r>
      <w:r>
        <w:rPr>
          <w:b/>
          <w:sz w:val="24"/>
          <w:szCs w:val="24"/>
        </w:rPr>
        <w:t>“The Artist”</w:t>
      </w:r>
      <w:r>
        <w:rPr>
          <w:sz w:val="24"/>
          <w:szCs w:val="24"/>
        </w:rPr>
        <w:t xml:space="preserve"> management. The backstage area shall have a restroom for the </w:t>
      </w:r>
      <w:r>
        <w:rPr>
          <w:b/>
          <w:sz w:val="24"/>
          <w:szCs w:val="24"/>
        </w:rPr>
        <w:t>“The Artist”</w:t>
      </w:r>
      <w:r>
        <w:rPr>
          <w:sz w:val="24"/>
          <w:szCs w:val="24"/>
        </w:rPr>
        <w:t xml:space="preserve"> and musicians. </w:t>
      </w:r>
    </w:p>
    <w:p w14:paraId="0000005C" w14:textId="77777777" w:rsidR="00F0742A" w:rsidRDefault="00F0742A">
      <w:pPr>
        <w:tabs>
          <w:tab w:val="left" w:pos="180"/>
        </w:tabs>
        <w:spacing w:after="0" w:line="240" w:lineRule="auto"/>
        <w:jc w:val="both"/>
        <w:rPr>
          <w:b/>
          <w:sz w:val="24"/>
          <w:szCs w:val="24"/>
          <w:u w:val="single"/>
        </w:rPr>
      </w:pPr>
    </w:p>
    <w:p w14:paraId="0000005D" w14:textId="77777777" w:rsidR="00F0742A" w:rsidRDefault="00E57B8D">
      <w:pPr>
        <w:numPr>
          <w:ilvl w:val="0"/>
          <w:numId w:val="4"/>
        </w:numPr>
        <w:tabs>
          <w:tab w:val="left" w:pos="180"/>
          <w:tab w:val="left" w:pos="270"/>
        </w:tabs>
        <w:spacing w:after="0" w:line="240" w:lineRule="auto"/>
        <w:ind w:left="0" w:firstLine="0"/>
        <w:jc w:val="both"/>
        <w:rPr>
          <w:sz w:val="24"/>
          <w:szCs w:val="24"/>
        </w:rPr>
      </w:pPr>
      <w:r>
        <w:rPr>
          <w:b/>
          <w:sz w:val="24"/>
          <w:szCs w:val="24"/>
          <w:u w:val="single"/>
        </w:rPr>
        <w:t>ARTIST’S RIDER</w:t>
      </w:r>
    </w:p>
    <w:p w14:paraId="0000005E" w14:textId="77777777" w:rsidR="00F0742A" w:rsidRDefault="00F0742A">
      <w:pPr>
        <w:tabs>
          <w:tab w:val="left" w:pos="1"/>
          <w:tab w:val="left" w:pos="180"/>
        </w:tabs>
        <w:spacing w:after="0" w:line="240" w:lineRule="auto"/>
        <w:jc w:val="both"/>
        <w:rPr>
          <w:sz w:val="24"/>
          <w:szCs w:val="24"/>
        </w:rPr>
      </w:pPr>
    </w:p>
    <w:p w14:paraId="0000005F" w14:textId="77777777" w:rsidR="00F0742A" w:rsidRDefault="00E57B8D">
      <w:pPr>
        <w:tabs>
          <w:tab w:val="left" w:pos="1"/>
          <w:tab w:val="left" w:pos="180"/>
        </w:tabs>
        <w:spacing w:after="0" w:line="240" w:lineRule="auto"/>
        <w:jc w:val="both"/>
        <w:rPr>
          <w:sz w:val="24"/>
          <w:szCs w:val="24"/>
        </w:rPr>
      </w:pPr>
      <w:r>
        <w:rPr>
          <w:b/>
          <w:sz w:val="24"/>
          <w:szCs w:val="24"/>
        </w:rPr>
        <w:t xml:space="preserve">“PURCHASER” </w:t>
      </w:r>
      <w:r>
        <w:rPr>
          <w:sz w:val="24"/>
          <w:szCs w:val="24"/>
        </w:rPr>
        <w:t>shall provide and pay for all terms and conditions contained in the Artist’s Rider and shall fully comply with all provisions thereof.</w:t>
      </w:r>
    </w:p>
    <w:p w14:paraId="00000060" w14:textId="77777777" w:rsidR="00F0742A" w:rsidRDefault="00F0742A">
      <w:pPr>
        <w:tabs>
          <w:tab w:val="left" w:pos="1"/>
          <w:tab w:val="left" w:pos="180"/>
        </w:tabs>
        <w:spacing w:after="0" w:line="240" w:lineRule="auto"/>
        <w:jc w:val="both"/>
        <w:rPr>
          <w:sz w:val="24"/>
          <w:szCs w:val="24"/>
        </w:rPr>
      </w:pPr>
    </w:p>
    <w:p w14:paraId="00000061" w14:textId="77777777" w:rsidR="00F0742A" w:rsidRDefault="00E57B8D">
      <w:pPr>
        <w:numPr>
          <w:ilvl w:val="0"/>
          <w:numId w:val="4"/>
        </w:numPr>
        <w:tabs>
          <w:tab w:val="left" w:pos="1"/>
          <w:tab w:val="left" w:pos="180"/>
        </w:tabs>
        <w:spacing w:after="0" w:line="240" w:lineRule="auto"/>
        <w:ind w:left="0" w:firstLine="0"/>
        <w:jc w:val="both"/>
        <w:rPr>
          <w:sz w:val="24"/>
          <w:szCs w:val="24"/>
        </w:rPr>
      </w:pPr>
      <w:r>
        <w:rPr>
          <w:b/>
          <w:sz w:val="24"/>
          <w:szCs w:val="24"/>
          <w:u w:val="single"/>
        </w:rPr>
        <w:t>CURRENCY AND EXCHANGE RATE</w:t>
      </w:r>
    </w:p>
    <w:p w14:paraId="00000062" w14:textId="77777777" w:rsidR="00F0742A" w:rsidRDefault="00E57B8D">
      <w:pPr>
        <w:pBdr>
          <w:top w:val="nil"/>
          <w:left w:val="nil"/>
          <w:bottom w:val="nil"/>
          <w:right w:val="nil"/>
          <w:between w:val="nil"/>
        </w:pBdr>
        <w:shd w:val="clear" w:color="auto" w:fill="FFFFFF"/>
        <w:tabs>
          <w:tab w:val="left" w:pos="180"/>
        </w:tabs>
        <w:spacing w:after="0" w:line="240" w:lineRule="auto"/>
        <w:ind w:hanging="720"/>
        <w:jc w:val="both"/>
        <w:rPr>
          <w:color w:val="000000"/>
          <w:sz w:val="24"/>
          <w:szCs w:val="24"/>
        </w:rPr>
      </w:pPr>
      <w:r>
        <w:rPr>
          <w:color w:val="000000"/>
          <w:sz w:val="24"/>
          <w:szCs w:val="24"/>
        </w:rPr>
        <w:t xml:space="preserve">For the purpose of not improving the quality of the presentation and service offered by </w:t>
      </w:r>
      <w:r>
        <w:rPr>
          <w:b/>
          <w:color w:val="000000"/>
          <w:sz w:val="24"/>
          <w:szCs w:val="24"/>
        </w:rPr>
        <w:t>“The Artist”</w:t>
      </w:r>
      <w:r>
        <w:rPr>
          <w:color w:val="000000"/>
          <w:sz w:val="24"/>
          <w:szCs w:val="24"/>
        </w:rPr>
        <w:t xml:space="preserve"> and </w:t>
      </w:r>
      <w:r>
        <w:rPr>
          <w:b/>
          <w:color w:val="000000"/>
          <w:sz w:val="24"/>
          <w:szCs w:val="24"/>
        </w:rPr>
        <w:t>"G360M"</w:t>
      </w:r>
      <w:r>
        <w:rPr>
          <w:color w:val="000000"/>
          <w:sz w:val="24"/>
          <w:szCs w:val="24"/>
        </w:rPr>
        <w:t xml:space="preserve"> for the correct implementation of the present obligation, both parties and in common agreement shall establish an average band for the exchange rate of the local currency. Where "The Show" will be held, in the event that by the date of the payments there is a devaluation of that currency.</w:t>
      </w:r>
    </w:p>
    <w:p w14:paraId="00000063" w14:textId="77777777" w:rsidR="00F0742A" w:rsidRDefault="00F0742A">
      <w:pPr>
        <w:tabs>
          <w:tab w:val="left" w:pos="1"/>
          <w:tab w:val="left" w:pos="180"/>
        </w:tabs>
        <w:spacing w:after="0" w:line="240" w:lineRule="auto"/>
        <w:jc w:val="both"/>
        <w:rPr>
          <w:b/>
          <w:sz w:val="24"/>
          <w:szCs w:val="24"/>
        </w:rPr>
      </w:pPr>
    </w:p>
    <w:p w14:paraId="00000064" w14:textId="77777777" w:rsidR="00F0742A" w:rsidRDefault="00E57B8D">
      <w:pPr>
        <w:numPr>
          <w:ilvl w:val="0"/>
          <w:numId w:val="4"/>
        </w:numPr>
        <w:tabs>
          <w:tab w:val="left" w:pos="1"/>
          <w:tab w:val="left" w:pos="180"/>
        </w:tabs>
        <w:spacing w:after="0" w:line="240" w:lineRule="auto"/>
        <w:ind w:left="0" w:firstLine="0"/>
        <w:jc w:val="both"/>
        <w:rPr>
          <w:sz w:val="24"/>
          <w:szCs w:val="24"/>
        </w:rPr>
      </w:pPr>
      <w:r>
        <w:rPr>
          <w:b/>
          <w:sz w:val="24"/>
          <w:szCs w:val="24"/>
          <w:u w:val="single"/>
        </w:rPr>
        <w:t>PAYMENT TERMS</w:t>
      </w:r>
    </w:p>
    <w:p w14:paraId="00000065" w14:textId="77777777" w:rsidR="00F0742A" w:rsidRDefault="00F0742A">
      <w:pPr>
        <w:tabs>
          <w:tab w:val="left" w:pos="1"/>
          <w:tab w:val="left" w:pos="180"/>
        </w:tabs>
        <w:spacing w:after="0" w:line="240" w:lineRule="auto"/>
        <w:jc w:val="both"/>
        <w:rPr>
          <w:sz w:val="24"/>
          <w:szCs w:val="24"/>
        </w:rPr>
      </w:pPr>
    </w:p>
    <w:p w14:paraId="00000066" w14:textId="6E7EDA6C" w:rsidR="00F0742A" w:rsidRDefault="00E57B8D">
      <w:pPr>
        <w:numPr>
          <w:ilvl w:val="0"/>
          <w:numId w:val="2"/>
        </w:numPr>
        <w:tabs>
          <w:tab w:val="left" w:pos="1"/>
          <w:tab w:val="left" w:pos="180"/>
        </w:tabs>
        <w:spacing w:after="0" w:line="240" w:lineRule="auto"/>
        <w:ind w:left="0" w:firstLine="0"/>
        <w:jc w:val="both"/>
        <w:rPr>
          <w:color w:val="000000"/>
          <w:sz w:val="24"/>
          <w:szCs w:val="24"/>
        </w:rPr>
      </w:pPr>
      <w:r>
        <w:rPr>
          <w:sz w:val="24"/>
          <w:szCs w:val="24"/>
        </w:rPr>
        <w:t>First payment in the amount of US</w:t>
      </w:r>
      <w:r w:rsidR="00922F2B">
        <w:rPr>
          <w:sz w:val="24"/>
          <w:szCs w:val="24"/>
        </w:rPr>
        <w:t xml:space="preserve"> $</w:t>
      </w:r>
      <w:bookmarkStart w:id="8" w:name="InitialPayment"/>
      <w:r w:rsidR="00922F2B">
        <w:rPr>
          <w:sz w:val="24"/>
          <w:szCs w:val="24"/>
        </w:rPr>
        <w:t>*</w:t>
      </w:r>
      <w:bookmarkEnd w:id="8"/>
      <w:r w:rsidR="00922F2B">
        <w:rPr>
          <w:sz w:val="24"/>
          <w:szCs w:val="24"/>
        </w:rPr>
        <w:t xml:space="preserve"> </w:t>
      </w:r>
      <w:r>
        <w:rPr>
          <w:sz w:val="24"/>
          <w:szCs w:val="24"/>
        </w:rPr>
        <w:t xml:space="preserve">shall be paid as warranty deposit to and in the name of </w:t>
      </w:r>
      <w:proofErr w:type="spellStart"/>
      <w:r>
        <w:rPr>
          <w:b/>
          <w:sz w:val="24"/>
          <w:szCs w:val="24"/>
        </w:rPr>
        <w:t>Gerencia</w:t>
      </w:r>
      <w:proofErr w:type="spellEnd"/>
      <w:r>
        <w:rPr>
          <w:b/>
          <w:sz w:val="24"/>
          <w:szCs w:val="24"/>
        </w:rPr>
        <w:t xml:space="preserve"> 360 Management, Inc.</w:t>
      </w:r>
      <w:r>
        <w:rPr>
          <w:sz w:val="24"/>
          <w:szCs w:val="24"/>
        </w:rPr>
        <w:t xml:space="preserve"> </w:t>
      </w:r>
      <w:r w:rsidRPr="00922F2B">
        <w:rPr>
          <w:color w:val="000000"/>
          <w:sz w:val="24"/>
          <w:szCs w:val="24"/>
        </w:rPr>
        <w:t>of the date of signature of the present document.</w:t>
      </w:r>
    </w:p>
    <w:p w14:paraId="00000067" w14:textId="76A71219" w:rsidR="00F0742A" w:rsidRDefault="00E57B8D">
      <w:pPr>
        <w:numPr>
          <w:ilvl w:val="0"/>
          <w:numId w:val="2"/>
        </w:numPr>
        <w:tabs>
          <w:tab w:val="left" w:pos="1"/>
          <w:tab w:val="left" w:pos="180"/>
        </w:tabs>
        <w:spacing w:after="0" w:line="240" w:lineRule="auto"/>
        <w:ind w:left="0" w:firstLine="0"/>
        <w:jc w:val="both"/>
        <w:rPr>
          <w:color w:val="000000"/>
          <w:sz w:val="24"/>
          <w:szCs w:val="24"/>
        </w:rPr>
      </w:pPr>
      <w:r>
        <w:rPr>
          <w:sz w:val="24"/>
          <w:szCs w:val="24"/>
        </w:rPr>
        <w:t>US</w:t>
      </w:r>
      <w:r w:rsidR="00922F2B">
        <w:rPr>
          <w:sz w:val="24"/>
          <w:szCs w:val="24"/>
        </w:rPr>
        <w:t xml:space="preserve"> $</w:t>
      </w:r>
      <w:bookmarkStart w:id="9" w:name="MontoEnNumero"/>
      <w:r w:rsidR="00922F2B">
        <w:rPr>
          <w:sz w:val="24"/>
          <w:szCs w:val="24"/>
        </w:rPr>
        <w:t>*</w:t>
      </w:r>
      <w:bookmarkEnd w:id="9"/>
      <w:r>
        <w:rPr>
          <w:sz w:val="24"/>
          <w:szCs w:val="24"/>
        </w:rPr>
        <w:t xml:space="preserve"> </w:t>
      </w:r>
      <w:r>
        <w:rPr>
          <w:b/>
          <w:sz w:val="24"/>
          <w:szCs w:val="24"/>
        </w:rPr>
        <w:t xml:space="preserve">balance of the monies </w:t>
      </w:r>
      <w:r>
        <w:rPr>
          <w:sz w:val="24"/>
          <w:szCs w:val="24"/>
        </w:rPr>
        <w:t xml:space="preserve">shall be paid to and in the name of </w:t>
      </w:r>
      <w:proofErr w:type="spellStart"/>
      <w:r>
        <w:rPr>
          <w:b/>
          <w:sz w:val="24"/>
          <w:szCs w:val="24"/>
        </w:rPr>
        <w:t>Gerencia</w:t>
      </w:r>
      <w:proofErr w:type="spellEnd"/>
      <w:r>
        <w:rPr>
          <w:b/>
          <w:sz w:val="24"/>
          <w:szCs w:val="24"/>
        </w:rPr>
        <w:t xml:space="preserve"> 360 Management, Inc.</w:t>
      </w:r>
      <w:r>
        <w:rPr>
          <w:sz w:val="24"/>
          <w:szCs w:val="24"/>
        </w:rPr>
        <w:t xml:space="preserve"> on the date of “The Show”</w:t>
      </w:r>
      <w:r w:rsidR="00CE5AF7">
        <w:rPr>
          <w:sz w:val="24"/>
          <w:szCs w:val="24"/>
        </w:rPr>
        <w:t xml:space="preserve"> (</w:t>
      </w:r>
      <w:bookmarkStart w:id="10" w:name="FormatDate"/>
      <w:r w:rsidR="00CE5AF7">
        <w:rPr>
          <w:sz w:val="24"/>
          <w:szCs w:val="24"/>
        </w:rPr>
        <w:t>*</w:t>
      </w:r>
      <w:bookmarkEnd w:id="10"/>
      <w:r w:rsidR="00CE5AF7">
        <w:rPr>
          <w:sz w:val="24"/>
          <w:szCs w:val="24"/>
        </w:rPr>
        <w:t>)</w:t>
      </w:r>
      <w:r>
        <w:rPr>
          <w:sz w:val="24"/>
          <w:szCs w:val="24"/>
        </w:rPr>
        <w:t xml:space="preserve"> to The Artist’s arrival at the VENUE prior to the performance </w:t>
      </w:r>
      <w:r>
        <w:rPr>
          <w:color w:val="000000"/>
          <w:sz w:val="24"/>
          <w:szCs w:val="24"/>
        </w:rPr>
        <w:t>to be received via cashier cheek</w:t>
      </w:r>
      <w:r>
        <w:rPr>
          <w:sz w:val="24"/>
          <w:szCs w:val="24"/>
        </w:rPr>
        <w:t>.</w:t>
      </w:r>
    </w:p>
    <w:p w14:paraId="00000068" w14:textId="77777777" w:rsidR="00F0742A" w:rsidRDefault="00F0742A">
      <w:pPr>
        <w:tabs>
          <w:tab w:val="left" w:pos="1"/>
          <w:tab w:val="left" w:pos="180"/>
        </w:tabs>
        <w:spacing w:after="0" w:line="240" w:lineRule="auto"/>
        <w:jc w:val="both"/>
        <w:rPr>
          <w:color w:val="000000"/>
          <w:sz w:val="24"/>
          <w:szCs w:val="24"/>
        </w:rPr>
      </w:pPr>
    </w:p>
    <w:p w14:paraId="00000069" w14:textId="77777777" w:rsidR="00F0742A" w:rsidRDefault="00E57B8D">
      <w:pPr>
        <w:tabs>
          <w:tab w:val="left" w:pos="1"/>
          <w:tab w:val="left" w:pos="180"/>
        </w:tabs>
        <w:spacing w:after="0" w:line="240" w:lineRule="auto"/>
        <w:jc w:val="both"/>
        <w:rPr>
          <w:sz w:val="24"/>
          <w:szCs w:val="24"/>
        </w:rPr>
      </w:pPr>
      <w:r>
        <w:rPr>
          <w:sz w:val="24"/>
          <w:szCs w:val="24"/>
        </w:rPr>
        <w:tab/>
        <w:t xml:space="preserve">Account Name: </w:t>
      </w:r>
      <w:proofErr w:type="spellStart"/>
      <w:r>
        <w:rPr>
          <w:sz w:val="24"/>
          <w:szCs w:val="24"/>
        </w:rPr>
        <w:t>Gerencia</w:t>
      </w:r>
      <w:proofErr w:type="spellEnd"/>
      <w:r>
        <w:rPr>
          <w:sz w:val="24"/>
          <w:szCs w:val="24"/>
        </w:rPr>
        <w:t xml:space="preserve"> 360 Management, Inc.</w:t>
      </w:r>
    </w:p>
    <w:p w14:paraId="0000006A" w14:textId="77777777" w:rsidR="00F0742A" w:rsidRDefault="00E57B8D">
      <w:pPr>
        <w:tabs>
          <w:tab w:val="left" w:pos="1"/>
          <w:tab w:val="left" w:pos="180"/>
        </w:tabs>
        <w:spacing w:after="0" w:line="240" w:lineRule="auto"/>
        <w:jc w:val="both"/>
        <w:rPr>
          <w:color w:val="000000"/>
          <w:sz w:val="24"/>
          <w:szCs w:val="24"/>
        </w:rPr>
      </w:pPr>
      <w:r>
        <w:rPr>
          <w:sz w:val="24"/>
          <w:szCs w:val="24"/>
        </w:rPr>
        <w:t>Company Address: 300 E Magnolia Blvd. Suite 500, Burbank, CA 91502</w:t>
      </w:r>
    </w:p>
    <w:p w14:paraId="0000006B" w14:textId="77777777" w:rsidR="00F0742A" w:rsidRDefault="00E57B8D">
      <w:pPr>
        <w:shd w:val="clear" w:color="auto" w:fill="FFFFFF"/>
        <w:tabs>
          <w:tab w:val="left" w:pos="180"/>
        </w:tabs>
        <w:spacing w:after="0" w:line="240" w:lineRule="auto"/>
        <w:jc w:val="both"/>
        <w:rPr>
          <w:color w:val="000000"/>
          <w:sz w:val="24"/>
          <w:szCs w:val="24"/>
        </w:rPr>
      </w:pPr>
      <w:r>
        <w:rPr>
          <w:sz w:val="24"/>
          <w:szCs w:val="24"/>
        </w:rPr>
        <w:t>Bank: City National Bank</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6C" w14:textId="77777777" w:rsidR="00F0742A" w:rsidRDefault="00E57B8D">
      <w:pPr>
        <w:shd w:val="clear" w:color="auto" w:fill="FFFFFF"/>
        <w:tabs>
          <w:tab w:val="left" w:pos="180"/>
        </w:tabs>
        <w:spacing w:after="0" w:line="240" w:lineRule="auto"/>
        <w:jc w:val="both"/>
        <w:rPr>
          <w:color w:val="000000"/>
          <w:sz w:val="24"/>
          <w:szCs w:val="24"/>
        </w:rPr>
      </w:pPr>
      <w:r>
        <w:rPr>
          <w:color w:val="000000"/>
          <w:sz w:val="24"/>
          <w:szCs w:val="24"/>
        </w:rPr>
        <w:t>ABA Routing #: 122016066</w:t>
      </w:r>
    </w:p>
    <w:p w14:paraId="0000006D" w14:textId="77777777" w:rsidR="00F0742A" w:rsidRDefault="00E57B8D">
      <w:pPr>
        <w:shd w:val="clear" w:color="auto" w:fill="FFFFFF"/>
        <w:tabs>
          <w:tab w:val="left" w:pos="180"/>
        </w:tabs>
        <w:spacing w:after="0" w:line="240" w:lineRule="auto"/>
        <w:jc w:val="both"/>
        <w:rPr>
          <w:color w:val="000000"/>
          <w:sz w:val="24"/>
          <w:szCs w:val="24"/>
        </w:rPr>
      </w:pPr>
      <w:r>
        <w:rPr>
          <w:color w:val="000000"/>
          <w:sz w:val="24"/>
          <w:szCs w:val="24"/>
        </w:rPr>
        <w:t>SWIFT CODE: CINAUS6L</w:t>
      </w:r>
    </w:p>
    <w:p w14:paraId="0000006E" w14:textId="77777777" w:rsidR="00F0742A" w:rsidRDefault="00E57B8D">
      <w:pPr>
        <w:jc w:val="both"/>
      </w:pPr>
      <w:r>
        <w:rPr>
          <w:sz w:val="24"/>
          <w:szCs w:val="24"/>
        </w:rPr>
        <w:t>Bank Account #:</w:t>
      </w:r>
      <w:r>
        <w:t xml:space="preserve"> 127181349</w:t>
      </w:r>
    </w:p>
    <w:p w14:paraId="0000006F" w14:textId="77777777" w:rsidR="00F0742A" w:rsidRDefault="00E57B8D">
      <w:pPr>
        <w:jc w:val="both"/>
        <w:rPr>
          <w:sz w:val="24"/>
          <w:szCs w:val="24"/>
        </w:rPr>
      </w:pPr>
      <w:r>
        <w:rPr>
          <w:sz w:val="24"/>
          <w:szCs w:val="24"/>
        </w:rPr>
        <w:t>Bank Address: 400 N Roxbury Dr. Beverly Hills, CA 90210</w:t>
      </w:r>
      <w:r>
        <w:rPr>
          <w:sz w:val="24"/>
          <w:szCs w:val="24"/>
        </w:rPr>
        <w:tab/>
      </w:r>
      <w:r>
        <w:rPr>
          <w:sz w:val="24"/>
          <w:szCs w:val="24"/>
        </w:rPr>
        <w:tab/>
      </w:r>
    </w:p>
    <w:p w14:paraId="00000070" w14:textId="77777777" w:rsidR="00F0742A" w:rsidRDefault="00F0742A">
      <w:pPr>
        <w:tabs>
          <w:tab w:val="left" w:pos="180"/>
        </w:tabs>
        <w:spacing w:after="0" w:line="240" w:lineRule="auto"/>
        <w:ind w:right="2822"/>
        <w:jc w:val="both"/>
        <w:rPr>
          <w:sz w:val="24"/>
          <w:szCs w:val="24"/>
        </w:rPr>
      </w:pPr>
    </w:p>
    <w:p w14:paraId="00000071" w14:textId="77777777" w:rsidR="00F0742A" w:rsidRDefault="00E57B8D">
      <w:pPr>
        <w:tabs>
          <w:tab w:val="left" w:pos="180"/>
        </w:tabs>
        <w:spacing w:after="0" w:line="240" w:lineRule="auto"/>
        <w:ind w:right="2385"/>
        <w:jc w:val="both"/>
        <w:rPr>
          <w:sz w:val="24"/>
          <w:szCs w:val="24"/>
        </w:rPr>
      </w:pPr>
      <w:r>
        <w:rPr>
          <w:sz w:val="24"/>
          <w:szCs w:val="24"/>
        </w:rPr>
        <w:t xml:space="preserve"> </w:t>
      </w:r>
    </w:p>
    <w:p w14:paraId="00000072" w14:textId="255B77F9" w:rsidR="00F0742A" w:rsidRDefault="00E57B8D">
      <w:pPr>
        <w:tabs>
          <w:tab w:val="left" w:pos="180"/>
        </w:tabs>
        <w:spacing w:after="0" w:line="240" w:lineRule="auto"/>
        <w:ind w:right="432"/>
        <w:jc w:val="both"/>
        <w:rPr>
          <w:b/>
          <w:sz w:val="24"/>
          <w:szCs w:val="24"/>
        </w:rPr>
      </w:pPr>
      <w:r>
        <w:rPr>
          <w:sz w:val="24"/>
          <w:szCs w:val="24"/>
        </w:rPr>
        <w:t>**</w:t>
      </w:r>
      <w:r>
        <w:rPr>
          <w:sz w:val="24"/>
          <w:szCs w:val="24"/>
        </w:rPr>
        <w:tab/>
      </w:r>
      <w:r>
        <w:rPr>
          <w:b/>
          <w:sz w:val="24"/>
          <w:szCs w:val="24"/>
        </w:rPr>
        <w:t>In the event “PURCHASER” does not make the above-mentioned payment on or before</w:t>
      </w:r>
      <w:r w:rsidR="00CE5AF7">
        <w:rPr>
          <w:b/>
          <w:sz w:val="24"/>
          <w:szCs w:val="24"/>
        </w:rPr>
        <w:t xml:space="preserve"> </w:t>
      </w:r>
      <w:bookmarkStart w:id="11" w:name="FormatDate1"/>
      <w:r w:rsidR="00CE5AF7">
        <w:rPr>
          <w:b/>
          <w:sz w:val="24"/>
          <w:szCs w:val="24"/>
        </w:rPr>
        <w:t>*</w:t>
      </w:r>
      <w:bookmarkEnd w:id="11"/>
      <w:r>
        <w:rPr>
          <w:b/>
          <w:sz w:val="24"/>
          <w:szCs w:val="24"/>
        </w:rPr>
        <w:t>, “G360M”</w:t>
      </w:r>
      <w:sdt>
        <w:sdtPr>
          <w:tag w:val="goog_rdk_0"/>
          <w:id w:val="441658998"/>
        </w:sdtPr>
        <w:sdtEndPr/>
        <w:sdtContent>
          <w:ins w:id="12" w:author="george prajin" w:date="2016-11-03T12:50:00Z">
            <w:r>
              <w:rPr>
                <w:b/>
                <w:sz w:val="24"/>
                <w:szCs w:val="24"/>
              </w:rPr>
              <w:t xml:space="preserve"> </w:t>
            </w:r>
          </w:ins>
        </w:sdtContent>
      </w:sdt>
      <w:r>
        <w:rPr>
          <w:b/>
          <w:sz w:val="24"/>
          <w:szCs w:val="24"/>
        </w:rPr>
        <w:t>may terminate this Agreement this Agreement shall be null and void. (Initials ______)</w:t>
      </w:r>
    </w:p>
    <w:p w14:paraId="00000073" w14:textId="77777777" w:rsidR="00F0742A" w:rsidRDefault="00F0742A">
      <w:pPr>
        <w:tabs>
          <w:tab w:val="left" w:pos="1"/>
          <w:tab w:val="left" w:pos="180"/>
        </w:tabs>
        <w:spacing w:after="0" w:line="240" w:lineRule="auto"/>
        <w:jc w:val="both"/>
        <w:rPr>
          <w:sz w:val="24"/>
          <w:szCs w:val="24"/>
        </w:rPr>
      </w:pPr>
    </w:p>
    <w:p w14:paraId="00000074" w14:textId="77777777" w:rsidR="00F0742A" w:rsidRDefault="00F0742A">
      <w:pPr>
        <w:tabs>
          <w:tab w:val="left" w:pos="1"/>
          <w:tab w:val="left" w:pos="180"/>
        </w:tabs>
        <w:spacing w:after="0" w:line="240" w:lineRule="auto"/>
        <w:jc w:val="both"/>
        <w:rPr>
          <w:sz w:val="24"/>
          <w:szCs w:val="24"/>
        </w:rPr>
      </w:pPr>
    </w:p>
    <w:p w14:paraId="00000075" w14:textId="77777777" w:rsidR="00F0742A" w:rsidRDefault="00E57B8D">
      <w:pPr>
        <w:tabs>
          <w:tab w:val="left" w:pos="1"/>
          <w:tab w:val="left" w:pos="180"/>
        </w:tabs>
        <w:spacing w:after="0" w:line="240" w:lineRule="auto"/>
        <w:jc w:val="both"/>
        <w:rPr>
          <w:sz w:val="24"/>
          <w:szCs w:val="24"/>
        </w:rPr>
      </w:pPr>
      <w:r>
        <w:rPr>
          <w:sz w:val="24"/>
          <w:szCs w:val="24"/>
        </w:rPr>
        <w:t>Please be sure to specify the following to avoid confusion and/or misapplication of funds:</w:t>
      </w:r>
    </w:p>
    <w:p w14:paraId="00000076" w14:textId="77777777" w:rsidR="00F0742A" w:rsidRDefault="00F0742A">
      <w:pPr>
        <w:tabs>
          <w:tab w:val="left" w:pos="1"/>
          <w:tab w:val="left" w:pos="180"/>
        </w:tabs>
        <w:spacing w:after="0" w:line="240" w:lineRule="auto"/>
        <w:jc w:val="both"/>
        <w:rPr>
          <w:sz w:val="24"/>
          <w:szCs w:val="24"/>
        </w:rPr>
      </w:pPr>
    </w:p>
    <w:p w14:paraId="00000077" w14:textId="6D32D5AC" w:rsidR="00F0742A" w:rsidRDefault="00E57B8D">
      <w:pPr>
        <w:numPr>
          <w:ilvl w:val="0"/>
          <w:numId w:val="1"/>
        </w:numPr>
        <w:tabs>
          <w:tab w:val="left" w:pos="1"/>
          <w:tab w:val="left" w:pos="180"/>
        </w:tabs>
        <w:spacing w:after="0" w:line="240" w:lineRule="auto"/>
        <w:ind w:left="0" w:firstLine="0"/>
        <w:jc w:val="both"/>
        <w:rPr>
          <w:sz w:val="24"/>
          <w:szCs w:val="24"/>
        </w:rPr>
      </w:pPr>
      <w:r>
        <w:rPr>
          <w:b/>
          <w:sz w:val="24"/>
          <w:szCs w:val="24"/>
        </w:rPr>
        <w:t>“PURCHASER”</w:t>
      </w:r>
      <w:r>
        <w:rPr>
          <w:sz w:val="24"/>
          <w:szCs w:val="24"/>
        </w:rPr>
        <w:t xml:space="preserve"> Company’s Name: </w:t>
      </w:r>
      <w:bookmarkStart w:id="13" w:name="NombreComprador1"/>
      <w:r w:rsidR="00ED5FEE">
        <w:rPr>
          <w:sz w:val="24"/>
          <w:szCs w:val="24"/>
        </w:rPr>
        <w:t>*</w:t>
      </w:r>
      <w:bookmarkEnd w:id="13"/>
    </w:p>
    <w:p w14:paraId="00000078" w14:textId="2F718803" w:rsidR="00F0742A" w:rsidRDefault="00E57B8D">
      <w:pPr>
        <w:numPr>
          <w:ilvl w:val="0"/>
          <w:numId w:val="1"/>
        </w:numPr>
        <w:tabs>
          <w:tab w:val="left" w:pos="1"/>
          <w:tab w:val="left" w:pos="180"/>
        </w:tabs>
        <w:spacing w:after="0" w:line="240" w:lineRule="auto"/>
        <w:ind w:left="0" w:firstLine="0"/>
        <w:jc w:val="both"/>
        <w:rPr>
          <w:sz w:val="24"/>
          <w:szCs w:val="24"/>
        </w:rPr>
      </w:pPr>
      <w:r>
        <w:rPr>
          <w:sz w:val="24"/>
          <w:szCs w:val="24"/>
        </w:rPr>
        <w:t xml:space="preserve">Name of </w:t>
      </w:r>
      <w:r>
        <w:rPr>
          <w:b/>
          <w:sz w:val="24"/>
          <w:szCs w:val="24"/>
        </w:rPr>
        <w:t>“The Artist”</w:t>
      </w:r>
      <w:r>
        <w:rPr>
          <w:sz w:val="24"/>
          <w:szCs w:val="24"/>
        </w:rPr>
        <w:t xml:space="preserve"> (s):</w:t>
      </w:r>
      <w:r w:rsidR="00ED5FEE">
        <w:rPr>
          <w:sz w:val="24"/>
          <w:szCs w:val="24"/>
        </w:rPr>
        <w:t xml:space="preserve"> </w:t>
      </w:r>
      <w:bookmarkStart w:id="14" w:name="NombreArtistaA"/>
      <w:r w:rsidR="00ED5FEE">
        <w:rPr>
          <w:sz w:val="24"/>
          <w:szCs w:val="24"/>
        </w:rPr>
        <w:t>*</w:t>
      </w:r>
      <w:bookmarkEnd w:id="14"/>
    </w:p>
    <w:p w14:paraId="00000079" w14:textId="44E3E36F" w:rsidR="00F0742A" w:rsidRDefault="00E57B8D">
      <w:pPr>
        <w:numPr>
          <w:ilvl w:val="0"/>
          <w:numId w:val="1"/>
        </w:numPr>
        <w:tabs>
          <w:tab w:val="left" w:pos="1"/>
          <w:tab w:val="left" w:pos="180"/>
        </w:tabs>
        <w:spacing w:after="0" w:line="249" w:lineRule="auto"/>
        <w:ind w:left="0" w:firstLine="0"/>
        <w:jc w:val="both"/>
        <w:rPr>
          <w:sz w:val="24"/>
          <w:szCs w:val="24"/>
        </w:rPr>
      </w:pPr>
      <w:r>
        <w:rPr>
          <w:sz w:val="24"/>
          <w:szCs w:val="24"/>
        </w:rPr>
        <w:t>Date of Engagement</w:t>
      </w:r>
      <w:r>
        <w:rPr>
          <w:b/>
          <w:sz w:val="24"/>
          <w:szCs w:val="24"/>
        </w:rPr>
        <w:t>:</w:t>
      </w:r>
      <w:r w:rsidR="00CE5AF7">
        <w:rPr>
          <w:b/>
          <w:sz w:val="24"/>
          <w:szCs w:val="24"/>
        </w:rPr>
        <w:t xml:space="preserve"> </w:t>
      </w:r>
      <w:bookmarkStart w:id="15" w:name="FormatDate2"/>
      <w:r w:rsidR="00CE5AF7">
        <w:rPr>
          <w:b/>
          <w:sz w:val="24"/>
          <w:szCs w:val="24"/>
        </w:rPr>
        <w:t>*</w:t>
      </w:r>
      <w:bookmarkEnd w:id="15"/>
      <w:r>
        <w:rPr>
          <w:b/>
          <w:sz w:val="24"/>
          <w:szCs w:val="24"/>
        </w:rPr>
        <w:t xml:space="preserve"> </w:t>
      </w:r>
    </w:p>
    <w:p w14:paraId="0000007A" w14:textId="77777777" w:rsidR="00F0742A" w:rsidRDefault="00F0742A">
      <w:pPr>
        <w:tabs>
          <w:tab w:val="left" w:pos="1"/>
          <w:tab w:val="left" w:pos="180"/>
        </w:tabs>
        <w:spacing w:after="0" w:line="249" w:lineRule="auto"/>
        <w:jc w:val="both"/>
        <w:rPr>
          <w:sz w:val="24"/>
          <w:szCs w:val="24"/>
        </w:rPr>
      </w:pPr>
    </w:p>
    <w:p w14:paraId="0000007B" w14:textId="77777777" w:rsidR="00F0742A" w:rsidRDefault="00F0742A">
      <w:pPr>
        <w:tabs>
          <w:tab w:val="left" w:pos="1"/>
          <w:tab w:val="left" w:pos="180"/>
        </w:tabs>
        <w:spacing w:after="0" w:line="249" w:lineRule="auto"/>
        <w:jc w:val="both"/>
        <w:rPr>
          <w:sz w:val="24"/>
          <w:szCs w:val="24"/>
        </w:rPr>
      </w:pPr>
    </w:p>
    <w:p w14:paraId="0000007C" w14:textId="77777777" w:rsidR="00F0742A" w:rsidRDefault="00E57B8D">
      <w:pPr>
        <w:numPr>
          <w:ilvl w:val="0"/>
          <w:numId w:val="4"/>
        </w:numPr>
        <w:pBdr>
          <w:top w:val="nil"/>
          <w:left w:val="nil"/>
          <w:bottom w:val="nil"/>
          <w:right w:val="nil"/>
          <w:between w:val="nil"/>
        </w:pBdr>
        <w:tabs>
          <w:tab w:val="left" w:pos="1"/>
          <w:tab w:val="left" w:pos="180"/>
        </w:tabs>
        <w:spacing w:after="0" w:line="249" w:lineRule="auto"/>
        <w:ind w:left="180" w:hanging="180"/>
        <w:jc w:val="both"/>
        <w:rPr>
          <w:color w:val="000000"/>
          <w:sz w:val="24"/>
          <w:szCs w:val="24"/>
        </w:rPr>
      </w:pPr>
      <w:r>
        <w:rPr>
          <w:b/>
          <w:color w:val="000000"/>
          <w:sz w:val="24"/>
          <w:szCs w:val="24"/>
          <w:u w:val="single"/>
        </w:rPr>
        <w:t>EXPENSES:</w:t>
      </w:r>
    </w:p>
    <w:p w14:paraId="0000007D" w14:textId="77777777" w:rsidR="00F0742A" w:rsidRDefault="00F0742A">
      <w:pPr>
        <w:pBdr>
          <w:top w:val="nil"/>
          <w:left w:val="nil"/>
          <w:bottom w:val="nil"/>
          <w:right w:val="nil"/>
          <w:between w:val="nil"/>
        </w:pBdr>
        <w:tabs>
          <w:tab w:val="left" w:pos="1"/>
          <w:tab w:val="left" w:pos="180"/>
        </w:tabs>
        <w:spacing w:after="0" w:line="249" w:lineRule="auto"/>
        <w:ind w:left="720" w:hanging="720"/>
        <w:jc w:val="both"/>
        <w:rPr>
          <w:color w:val="000000"/>
          <w:sz w:val="24"/>
          <w:szCs w:val="24"/>
        </w:rPr>
      </w:pPr>
    </w:p>
    <w:p w14:paraId="0000007E" w14:textId="77777777" w:rsidR="00F0742A" w:rsidRDefault="00E57B8D">
      <w:pPr>
        <w:shd w:val="clear" w:color="auto" w:fill="FFFFFF"/>
        <w:tabs>
          <w:tab w:val="left" w:pos="180"/>
        </w:tabs>
        <w:spacing w:after="200" w:line="276" w:lineRule="auto"/>
        <w:jc w:val="both"/>
        <w:rPr>
          <w:b/>
          <w:color w:val="000000"/>
          <w:sz w:val="24"/>
          <w:szCs w:val="24"/>
          <w:u w:val="single"/>
        </w:rPr>
      </w:pPr>
      <w:r>
        <w:rPr>
          <w:sz w:val="24"/>
          <w:szCs w:val="24"/>
        </w:rPr>
        <w:t xml:space="preserve">All expenses or payments to be made </w:t>
      </w:r>
      <w:r>
        <w:rPr>
          <w:b/>
          <w:sz w:val="24"/>
          <w:szCs w:val="24"/>
        </w:rPr>
        <w:t>"G360M"</w:t>
      </w:r>
      <w:r>
        <w:rPr>
          <w:sz w:val="24"/>
          <w:szCs w:val="24"/>
        </w:rPr>
        <w:t xml:space="preserve">, for the correct fulfillment of this agreement, will be refunded immediately by </w:t>
      </w:r>
      <w:r>
        <w:rPr>
          <w:b/>
          <w:sz w:val="24"/>
          <w:szCs w:val="24"/>
        </w:rPr>
        <w:t>“PURCHASER”</w:t>
      </w:r>
      <w:r>
        <w:rPr>
          <w:sz w:val="24"/>
          <w:szCs w:val="24"/>
        </w:rPr>
        <w:t>.</w:t>
      </w:r>
      <w:r>
        <w:rPr>
          <w:b/>
          <w:color w:val="000000"/>
          <w:sz w:val="24"/>
          <w:szCs w:val="24"/>
          <w:u w:val="single"/>
        </w:rPr>
        <w:t xml:space="preserve"> </w:t>
      </w:r>
    </w:p>
    <w:p w14:paraId="0000007F" w14:textId="77777777" w:rsidR="00F0742A" w:rsidRDefault="00E57B8D">
      <w:pPr>
        <w:numPr>
          <w:ilvl w:val="0"/>
          <w:numId w:val="4"/>
        </w:numPr>
        <w:shd w:val="clear" w:color="auto" w:fill="FFFFFF"/>
        <w:tabs>
          <w:tab w:val="left" w:pos="180"/>
        </w:tabs>
        <w:spacing w:after="200" w:line="276" w:lineRule="auto"/>
        <w:ind w:left="0" w:firstLine="0"/>
        <w:jc w:val="both"/>
        <w:rPr>
          <w:b/>
          <w:color w:val="000000"/>
          <w:sz w:val="24"/>
          <w:szCs w:val="24"/>
        </w:rPr>
      </w:pPr>
      <w:r>
        <w:rPr>
          <w:b/>
          <w:color w:val="000000"/>
          <w:sz w:val="24"/>
          <w:szCs w:val="24"/>
          <w:u w:val="single"/>
        </w:rPr>
        <w:t>MERCHANDISING</w:t>
      </w:r>
    </w:p>
    <w:p w14:paraId="00000080" w14:textId="77777777" w:rsidR="00F0742A" w:rsidRDefault="00E57B8D">
      <w:pPr>
        <w:shd w:val="clear" w:color="auto" w:fill="FFFFFF"/>
        <w:tabs>
          <w:tab w:val="left" w:pos="180"/>
        </w:tabs>
        <w:spacing w:after="200" w:line="276" w:lineRule="auto"/>
        <w:jc w:val="both"/>
        <w:rPr>
          <w:color w:val="000000"/>
          <w:sz w:val="24"/>
          <w:szCs w:val="24"/>
        </w:rPr>
      </w:pPr>
      <w:r>
        <w:rPr>
          <w:color w:val="000000"/>
          <w:sz w:val="24"/>
          <w:szCs w:val="24"/>
        </w:rPr>
        <w:tab/>
      </w:r>
      <w:r>
        <w:rPr>
          <w:b/>
          <w:sz w:val="24"/>
          <w:szCs w:val="24"/>
        </w:rPr>
        <w:t>"G360M"</w:t>
      </w:r>
      <w:proofErr w:type="gramStart"/>
      <w:r>
        <w:rPr>
          <w:sz w:val="24"/>
          <w:szCs w:val="24"/>
        </w:rPr>
        <w:t>/</w:t>
      </w:r>
      <w:r>
        <w:rPr>
          <w:b/>
          <w:sz w:val="24"/>
          <w:szCs w:val="24"/>
        </w:rPr>
        <w:t>”The</w:t>
      </w:r>
      <w:proofErr w:type="gramEnd"/>
      <w:r>
        <w:rPr>
          <w:b/>
          <w:sz w:val="24"/>
          <w:szCs w:val="24"/>
        </w:rPr>
        <w:t xml:space="preserve"> Artist”</w:t>
      </w:r>
      <w:r>
        <w:rPr>
          <w:color w:val="000000"/>
          <w:sz w:val="24"/>
          <w:szCs w:val="24"/>
        </w:rPr>
        <w:t xml:space="preserve"> shall have the exclusive right to sell souvenir programs, photographs, records, and any and all types of merchandise including, but not limited to articles of clothing (i.e. T-shirts, hats, etc.) posters, stickers, etc. On the premises of the place(s) of “The Show” without any participation in the proceeds by </w:t>
      </w:r>
      <w:r>
        <w:rPr>
          <w:b/>
          <w:sz w:val="24"/>
          <w:szCs w:val="24"/>
        </w:rPr>
        <w:t xml:space="preserve">“PURCHASER” </w:t>
      </w:r>
      <w:r>
        <w:rPr>
          <w:color w:val="000000"/>
          <w:sz w:val="24"/>
          <w:szCs w:val="24"/>
        </w:rPr>
        <w:t>subject, however, to concessionaire’s requirements, if any, as specified in this Agreement.</w:t>
      </w:r>
    </w:p>
    <w:p w14:paraId="00000081" w14:textId="77777777" w:rsidR="00F0742A" w:rsidRDefault="00E57B8D">
      <w:pPr>
        <w:numPr>
          <w:ilvl w:val="0"/>
          <w:numId w:val="4"/>
        </w:numPr>
        <w:shd w:val="clear" w:color="auto" w:fill="FFFFFF"/>
        <w:tabs>
          <w:tab w:val="left" w:pos="180"/>
        </w:tabs>
        <w:spacing w:after="200" w:line="276" w:lineRule="auto"/>
        <w:ind w:left="0" w:firstLine="0"/>
        <w:jc w:val="both"/>
        <w:rPr>
          <w:b/>
          <w:color w:val="000000"/>
          <w:sz w:val="24"/>
          <w:szCs w:val="24"/>
        </w:rPr>
      </w:pPr>
      <w:r>
        <w:rPr>
          <w:b/>
          <w:color w:val="000000"/>
          <w:sz w:val="24"/>
          <w:szCs w:val="24"/>
          <w:u w:val="single"/>
        </w:rPr>
        <w:lastRenderedPageBreak/>
        <w:t>FORCE MAJEURE</w:t>
      </w:r>
    </w:p>
    <w:p w14:paraId="00000082" w14:textId="77777777" w:rsidR="00F0742A" w:rsidRDefault="00E57B8D">
      <w:pPr>
        <w:shd w:val="clear" w:color="auto" w:fill="FFFFFF"/>
        <w:tabs>
          <w:tab w:val="left" w:pos="180"/>
        </w:tabs>
        <w:spacing w:after="200" w:line="276" w:lineRule="auto"/>
        <w:jc w:val="both"/>
        <w:rPr>
          <w:color w:val="000000"/>
          <w:sz w:val="24"/>
          <w:szCs w:val="24"/>
        </w:rPr>
      </w:pPr>
      <w:r>
        <w:rPr>
          <w:color w:val="000000"/>
          <w:sz w:val="24"/>
          <w:szCs w:val="24"/>
        </w:rPr>
        <w:t xml:space="preserve">In the event of sickness or of accident to </w:t>
      </w:r>
      <w:r>
        <w:rPr>
          <w:b/>
          <w:sz w:val="24"/>
          <w:szCs w:val="24"/>
        </w:rPr>
        <w:t>“The Artist”</w:t>
      </w:r>
      <w:r>
        <w:rPr>
          <w:color w:val="000000"/>
          <w:sz w:val="24"/>
          <w:szCs w:val="24"/>
        </w:rPr>
        <w:t xml:space="preserve"> or if a performance is rendered impossible, or unfeasible by any act or regulation of any public authority or bureau, civil tumult, strike, epidemic, interruption in or delay of transportation services, war conditions, emergencies, act of God, or any other cause or causes beyond the control of </w:t>
      </w:r>
      <w:r>
        <w:rPr>
          <w:b/>
          <w:sz w:val="24"/>
          <w:szCs w:val="24"/>
        </w:rPr>
        <w:t>"G360M"</w:t>
      </w:r>
      <w:r>
        <w:rPr>
          <w:color w:val="000000"/>
          <w:sz w:val="24"/>
          <w:szCs w:val="24"/>
        </w:rPr>
        <w:t xml:space="preserve">, </w:t>
      </w:r>
      <w:r>
        <w:rPr>
          <w:b/>
          <w:color w:val="000000"/>
          <w:sz w:val="24"/>
          <w:szCs w:val="24"/>
        </w:rPr>
        <w:t>“The Artist”</w:t>
      </w:r>
      <w:r>
        <w:rPr>
          <w:color w:val="000000"/>
          <w:sz w:val="24"/>
          <w:szCs w:val="24"/>
        </w:rPr>
        <w:t xml:space="preserve"> and </w:t>
      </w:r>
      <w:r>
        <w:rPr>
          <w:b/>
          <w:sz w:val="24"/>
          <w:szCs w:val="24"/>
        </w:rPr>
        <w:t>“PURCHASER”</w:t>
      </w:r>
      <w:r>
        <w:rPr>
          <w:color w:val="000000"/>
          <w:sz w:val="24"/>
          <w:szCs w:val="24"/>
        </w:rPr>
        <w:t xml:space="preserve">, whether of a similar or dissimilar nature (any of such events being hereinafter referred to as a “Force Majeure”), it is agreed that there shall be no claim for damages by either party to this Agreement; each party shall bear its own costs; and any Guaranteed compensation paid to Company and attributable to any such canceled EVENT, computed in accordance with the following sentence, shall be returned to </w:t>
      </w:r>
      <w:r>
        <w:rPr>
          <w:b/>
          <w:sz w:val="24"/>
          <w:szCs w:val="24"/>
        </w:rPr>
        <w:t>“PURCHASER”</w:t>
      </w:r>
      <w:r>
        <w:rPr>
          <w:color w:val="000000"/>
          <w:sz w:val="24"/>
          <w:szCs w:val="24"/>
        </w:rPr>
        <w:t xml:space="preserve">; and </w:t>
      </w:r>
      <w:r>
        <w:rPr>
          <w:b/>
          <w:sz w:val="24"/>
          <w:szCs w:val="24"/>
        </w:rPr>
        <w:t>"G360M"</w:t>
      </w:r>
      <w:r>
        <w:rPr>
          <w:color w:val="000000"/>
          <w:sz w:val="24"/>
          <w:szCs w:val="24"/>
        </w:rPr>
        <w:t xml:space="preserve">, </w:t>
      </w:r>
      <w:r>
        <w:rPr>
          <w:b/>
          <w:color w:val="000000"/>
          <w:sz w:val="24"/>
          <w:szCs w:val="24"/>
        </w:rPr>
        <w:t>“The Artist”</w:t>
      </w:r>
      <w:r>
        <w:rPr>
          <w:color w:val="000000"/>
          <w:sz w:val="24"/>
          <w:szCs w:val="24"/>
        </w:rPr>
        <w:t xml:space="preserve"> and </w:t>
      </w:r>
      <w:r>
        <w:rPr>
          <w:b/>
          <w:color w:val="000000"/>
          <w:sz w:val="24"/>
          <w:szCs w:val="24"/>
        </w:rPr>
        <w:t>PURCHASER’S</w:t>
      </w:r>
      <w:r>
        <w:rPr>
          <w:color w:val="000000"/>
          <w:sz w:val="24"/>
          <w:szCs w:val="24"/>
        </w:rPr>
        <w:t xml:space="preserve"> obligations as to “The Show” affected shall be deemed waived.</w:t>
      </w:r>
    </w:p>
    <w:p w14:paraId="00000083" w14:textId="77777777" w:rsidR="00F0742A" w:rsidRDefault="00E57B8D">
      <w:pPr>
        <w:numPr>
          <w:ilvl w:val="0"/>
          <w:numId w:val="4"/>
        </w:numPr>
        <w:pBdr>
          <w:top w:val="nil"/>
          <w:left w:val="nil"/>
          <w:bottom w:val="nil"/>
          <w:right w:val="nil"/>
          <w:between w:val="nil"/>
        </w:pBdr>
        <w:shd w:val="clear" w:color="auto" w:fill="FFFFFF"/>
        <w:tabs>
          <w:tab w:val="left" w:pos="180"/>
        </w:tabs>
        <w:spacing w:after="0" w:line="276" w:lineRule="auto"/>
        <w:ind w:left="0" w:firstLine="0"/>
        <w:jc w:val="both"/>
        <w:rPr>
          <w:color w:val="000000"/>
          <w:sz w:val="24"/>
          <w:szCs w:val="24"/>
        </w:rPr>
      </w:pPr>
      <w:r>
        <w:rPr>
          <w:b/>
          <w:color w:val="000000"/>
          <w:sz w:val="24"/>
          <w:szCs w:val="24"/>
          <w:u w:val="single"/>
        </w:rPr>
        <w:t>WARRANTY</w:t>
      </w:r>
      <w:r>
        <w:rPr>
          <w:b/>
          <w:color w:val="000000"/>
          <w:sz w:val="24"/>
          <w:szCs w:val="24"/>
        </w:rPr>
        <w:t>:</w:t>
      </w:r>
      <w:r>
        <w:rPr>
          <w:color w:val="000000"/>
          <w:sz w:val="24"/>
          <w:szCs w:val="24"/>
        </w:rPr>
        <w:t xml:space="preserve"> </w:t>
      </w:r>
    </w:p>
    <w:p w14:paraId="00000084" w14:textId="77777777" w:rsidR="00F0742A" w:rsidRDefault="00E57B8D">
      <w:pPr>
        <w:pBdr>
          <w:top w:val="nil"/>
          <w:left w:val="nil"/>
          <w:bottom w:val="nil"/>
          <w:right w:val="nil"/>
          <w:between w:val="nil"/>
        </w:pBdr>
        <w:shd w:val="clear" w:color="auto" w:fill="FFFFFF"/>
        <w:tabs>
          <w:tab w:val="left" w:pos="180"/>
        </w:tabs>
        <w:spacing w:after="0" w:line="276" w:lineRule="auto"/>
        <w:ind w:hanging="720"/>
        <w:jc w:val="both"/>
        <w:rPr>
          <w:color w:val="000000"/>
          <w:sz w:val="24"/>
          <w:szCs w:val="24"/>
        </w:rPr>
      </w:pPr>
      <w:r>
        <w:rPr>
          <w:b/>
          <w:color w:val="000000"/>
          <w:sz w:val="24"/>
          <w:szCs w:val="24"/>
        </w:rPr>
        <w:t xml:space="preserve">“PURCHASER” </w:t>
      </w:r>
      <w:r>
        <w:rPr>
          <w:color w:val="000000"/>
          <w:sz w:val="24"/>
          <w:szCs w:val="24"/>
        </w:rPr>
        <w:t xml:space="preserve">represents that he has the ability to enter into this Agreement and that the person signing this Agreement represents and warrants that he has the express authority of </w:t>
      </w:r>
      <w:r>
        <w:rPr>
          <w:b/>
          <w:color w:val="000000"/>
          <w:sz w:val="24"/>
          <w:szCs w:val="24"/>
        </w:rPr>
        <w:t xml:space="preserve">“PURCHASER” </w:t>
      </w:r>
      <w:r>
        <w:rPr>
          <w:color w:val="000000"/>
          <w:sz w:val="24"/>
          <w:szCs w:val="24"/>
        </w:rPr>
        <w:t xml:space="preserve">to enter into this agreement on behalf of </w:t>
      </w:r>
      <w:r>
        <w:rPr>
          <w:b/>
          <w:color w:val="000000"/>
          <w:sz w:val="24"/>
          <w:szCs w:val="24"/>
        </w:rPr>
        <w:t xml:space="preserve">“PURCHASER” </w:t>
      </w:r>
      <w:r>
        <w:rPr>
          <w:color w:val="000000"/>
          <w:sz w:val="24"/>
          <w:szCs w:val="24"/>
        </w:rPr>
        <w:t>as their duly authorized representative.</w:t>
      </w:r>
    </w:p>
    <w:p w14:paraId="00000085" w14:textId="77777777" w:rsidR="00F0742A" w:rsidRDefault="00F0742A">
      <w:pPr>
        <w:pBdr>
          <w:top w:val="nil"/>
          <w:left w:val="nil"/>
          <w:bottom w:val="nil"/>
          <w:right w:val="nil"/>
          <w:between w:val="nil"/>
        </w:pBdr>
        <w:tabs>
          <w:tab w:val="left" w:pos="180"/>
        </w:tabs>
        <w:spacing w:after="0" w:line="276" w:lineRule="auto"/>
        <w:ind w:left="3060" w:hanging="720"/>
        <w:jc w:val="both"/>
        <w:rPr>
          <w:color w:val="000000"/>
          <w:sz w:val="24"/>
          <w:szCs w:val="24"/>
        </w:rPr>
      </w:pPr>
    </w:p>
    <w:p w14:paraId="00000086" w14:textId="77777777" w:rsidR="00F0742A" w:rsidRDefault="00E57B8D">
      <w:pPr>
        <w:numPr>
          <w:ilvl w:val="0"/>
          <w:numId w:val="4"/>
        </w:numPr>
        <w:pBdr>
          <w:top w:val="nil"/>
          <w:left w:val="nil"/>
          <w:bottom w:val="nil"/>
          <w:right w:val="nil"/>
          <w:between w:val="nil"/>
        </w:pBdr>
        <w:tabs>
          <w:tab w:val="left" w:pos="180"/>
        </w:tabs>
        <w:spacing w:after="200" w:line="276" w:lineRule="auto"/>
        <w:ind w:left="90" w:hanging="90"/>
        <w:jc w:val="both"/>
        <w:rPr>
          <w:color w:val="000000"/>
          <w:sz w:val="24"/>
          <w:szCs w:val="24"/>
        </w:rPr>
      </w:pPr>
      <w:r>
        <w:rPr>
          <w:b/>
          <w:color w:val="000000"/>
          <w:sz w:val="24"/>
          <w:szCs w:val="24"/>
          <w:u w:val="single"/>
        </w:rPr>
        <w:t>COUNTERPARTS; DIGITAL SIGNATURES</w:t>
      </w:r>
      <w:r>
        <w:rPr>
          <w:color w:val="000000"/>
          <w:sz w:val="24"/>
          <w:szCs w:val="24"/>
        </w:rPr>
        <w:t xml:space="preserve">: </w:t>
      </w:r>
    </w:p>
    <w:p w14:paraId="00000087" w14:textId="77777777" w:rsidR="00F0742A" w:rsidRDefault="00E57B8D">
      <w:pPr>
        <w:tabs>
          <w:tab w:val="left" w:pos="180"/>
        </w:tabs>
        <w:spacing w:after="200" w:line="276" w:lineRule="auto"/>
        <w:jc w:val="both"/>
        <w:rPr>
          <w:sz w:val="24"/>
          <w:szCs w:val="24"/>
        </w:rPr>
      </w:pPr>
      <w:r>
        <w:rPr>
          <w:sz w:val="24"/>
          <w:szCs w:val="24"/>
        </w:rPr>
        <w:t>This Agreement may be executed in one or more counterparts, each of which shall constitute an original and all of which shall be one and the same agreement. The parties agree to accept a digital image (including but not limited to an image in the form of a PDF, JPEG, or other e-signature) of this Agreement, if applicable, reflecting the execution of one or both of the parties, as a true and correct original.</w:t>
      </w:r>
    </w:p>
    <w:p w14:paraId="00000088" w14:textId="77777777" w:rsidR="00F0742A" w:rsidRDefault="00E57B8D">
      <w:pPr>
        <w:tabs>
          <w:tab w:val="left" w:pos="180"/>
        </w:tabs>
        <w:spacing w:after="0" w:line="276" w:lineRule="auto"/>
        <w:jc w:val="both"/>
        <w:rPr>
          <w:b/>
          <w:sz w:val="24"/>
          <w:szCs w:val="24"/>
          <w:u w:val="single"/>
        </w:rPr>
      </w:pPr>
      <w:r>
        <w:rPr>
          <w:b/>
          <w:sz w:val="24"/>
          <w:szCs w:val="24"/>
          <w:u w:val="single"/>
        </w:rPr>
        <w:t>ADDENDUM “A” ADITIONAL TERMS AND CONDITIONS, ARTIST RIDER AND ANY OTHER PROMOTER ADDENDA REFERENCED HEREIN (IF ANY) ARE ALL ATTACHED HERETO AND FULLY INCORPORATED HEREIN BY REFERENCE</w:t>
      </w:r>
    </w:p>
    <w:p w14:paraId="00000089" w14:textId="77777777" w:rsidR="00F0742A" w:rsidRDefault="00F0742A">
      <w:pPr>
        <w:tabs>
          <w:tab w:val="left" w:pos="1"/>
          <w:tab w:val="left" w:pos="180"/>
        </w:tabs>
        <w:spacing w:after="0" w:line="249" w:lineRule="auto"/>
        <w:jc w:val="both"/>
        <w:rPr>
          <w:sz w:val="24"/>
          <w:szCs w:val="24"/>
        </w:rPr>
      </w:pPr>
    </w:p>
    <w:p w14:paraId="0000008A" w14:textId="77777777" w:rsidR="00F0742A" w:rsidRDefault="00E57B8D">
      <w:pPr>
        <w:tabs>
          <w:tab w:val="left" w:pos="180"/>
        </w:tabs>
        <w:spacing w:after="0"/>
        <w:jc w:val="both"/>
        <w:rPr>
          <w:b/>
          <w:sz w:val="24"/>
          <w:szCs w:val="24"/>
          <w:u w:val="single"/>
        </w:rPr>
      </w:pPr>
      <w:r>
        <w:rPr>
          <w:b/>
          <w:sz w:val="24"/>
          <w:szCs w:val="24"/>
          <w:u w:val="single"/>
        </w:rPr>
        <w:t xml:space="preserve">AGREED AND ACCEPTED: </w:t>
      </w:r>
    </w:p>
    <w:p w14:paraId="0000008B" w14:textId="77777777" w:rsidR="00F0742A" w:rsidRDefault="00F0742A">
      <w:pPr>
        <w:tabs>
          <w:tab w:val="left" w:pos="180"/>
        </w:tabs>
        <w:spacing w:after="0"/>
        <w:jc w:val="both"/>
        <w:rPr>
          <w:sz w:val="24"/>
          <w:szCs w:val="24"/>
          <w:u w:val="single"/>
        </w:rPr>
      </w:pPr>
    </w:p>
    <w:p w14:paraId="0000008C" w14:textId="77777777" w:rsidR="00F0742A" w:rsidRDefault="00F0742A">
      <w:pPr>
        <w:tabs>
          <w:tab w:val="left" w:pos="1"/>
          <w:tab w:val="left" w:pos="180"/>
          <w:tab w:val="left" w:pos="3576"/>
        </w:tabs>
        <w:spacing w:after="0" w:line="240" w:lineRule="auto"/>
        <w:jc w:val="both"/>
        <w:rPr>
          <w:sz w:val="24"/>
          <w:szCs w:val="24"/>
        </w:rPr>
      </w:pPr>
    </w:p>
    <w:p w14:paraId="0000008D" w14:textId="77777777" w:rsidR="00F0742A" w:rsidRDefault="00E57B8D">
      <w:pPr>
        <w:tabs>
          <w:tab w:val="left" w:pos="180"/>
        </w:tabs>
        <w:spacing w:after="0"/>
        <w:jc w:val="both"/>
        <w:rPr>
          <w:b/>
          <w:sz w:val="24"/>
          <w:szCs w:val="24"/>
        </w:rPr>
      </w:pPr>
      <w:r>
        <w:rPr>
          <w:b/>
          <w:sz w:val="24"/>
          <w:szCs w:val="24"/>
        </w:rPr>
        <w:t>“G360M”</w:t>
      </w:r>
    </w:p>
    <w:p w14:paraId="0000008E" w14:textId="77777777" w:rsidR="00F0742A" w:rsidRDefault="00F0742A">
      <w:pPr>
        <w:tabs>
          <w:tab w:val="left" w:pos="1"/>
          <w:tab w:val="left" w:pos="180"/>
          <w:tab w:val="left" w:pos="3576"/>
        </w:tabs>
        <w:spacing w:after="0" w:line="240" w:lineRule="auto"/>
        <w:jc w:val="both"/>
        <w:rPr>
          <w:sz w:val="24"/>
          <w:szCs w:val="24"/>
        </w:rPr>
      </w:pPr>
    </w:p>
    <w:p w14:paraId="0000008F" w14:textId="77777777" w:rsidR="00F0742A" w:rsidRDefault="00F0742A">
      <w:pPr>
        <w:tabs>
          <w:tab w:val="left" w:pos="1"/>
          <w:tab w:val="left" w:pos="180"/>
          <w:tab w:val="left" w:pos="3576"/>
        </w:tabs>
        <w:spacing w:after="0" w:line="240" w:lineRule="auto"/>
        <w:jc w:val="both"/>
        <w:rPr>
          <w:sz w:val="24"/>
          <w:szCs w:val="24"/>
        </w:rPr>
      </w:pPr>
    </w:p>
    <w:p w14:paraId="00000090" w14:textId="77777777" w:rsidR="00F0742A" w:rsidRDefault="00E57B8D">
      <w:pPr>
        <w:tabs>
          <w:tab w:val="left" w:pos="1"/>
          <w:tab w:val="left" w:pos="180"/>
          <w:tab w:val="left" w:pos="3576"/>
        </w:tabs>
        <w:spacing w:after="0" w:line="240" w:lineRule="auto"/>
        <w:jc w:val="both"/>
        <w:rPr>
          <w:sz w:val="24"/>
          <w:szCs w:val="24"/>
        </w:rPr>
      </w:pPr>
      <w:r>
        <w:rPr>
          <w:sz w:val="24"/>
          <w:szCs w:val="24"/>
        </w:rPr>
        <w:t xml:space="preserve">By: </w:t>
      </w:r>
      <w:r>
        <w:rPr>
          <w:b/>
          <w:sz w:val="24"/>
          <w:szCs w:val="24"/>
        </w:rPr>
        <w:t>_____________________________________________</w:t>
      </w:r>
      <w:r>
        <w:rPr>
          <w:b/>
          <w:sz w:val="24"/>
          <w:szCs w:val="24"/>
        </w:rPr>
        <w:tab/>
      </w:r>
    </w:p>
    <w:p w14:paraId="00000091" w14:textId="77777777" w:rsidR="00F0742A" w:rsidRPr="009775FD" w:rsidRDefault="00E57B8D">
      <w:pPr>
        <w:tabs>
          <w:tab w:val="left" w:pos="180"/>
        </w:tabs>
        <w:spacing w:after="0" w:line="297" w:lineRule="auto"/>
        <w:jc w:val="both"/>
        <w:rPr>
          <w:sz w:val="24"/>
          <w:szCs w:val="24"/>
          <w:lang w:val="es-MX"/>
        </w:rPr>
      </w:pPr>
      <w:r>
        <w:rPr>
          <w:sz w:val="24"/>
          <w:szCs w:val="24"/>
        </w:rPr>
        <w:t xml:space="preserve">       </w:t>
      </w:r>
      <w:r w:rsidRPr="009775FD">
        <w:rPr>
          <w:sz w:val="24"/>
          <w:szCs w:val="24"/>
          <w:lang w:val="es-MX"/>
        </w:rPr>
        <w:t xml:space="preserve">LUIS DEL VILLAR </w:t>
      </w:r>
      <w:r w:rsidRPr="009775FD">
        <w:rPr>
          <w:sz w:val="24"/>
          <w:szCs w:val="24"/>
          <w:lang w:val="es-MX"/>
        </w:rPr>
        <w:tab/>
      </w:r>
      <w:r w:rsidRPr="009775FD">
        <w:rPr>
          <w:sz w:val="24"/>
          <w:szCs w:val="24"/>
          <w:lang w:val="es-MX"/>
        </w:rPr>
        <w:tab/>
        <w:t xml:space="preserve">    </w:t>
      </w:r>
    </w:p>
    <w:p w14:paraId="00000092" w14:textId="77777777" w:rsidR="00F0742A" w:rsidRPr="009775FD" w:rsidRDefault="00F0742A">
      <w:pPr>
        <w:tabs>
          <w:tab w:val="left" w:pos="180"/>
        </w:tabs>
        <w:spacing w:after="0" w:line="297" w:lineRule="auto"/>
        <w:jc w:val="both"/>
        <w:rPr>
          <w:sz w:val="24"/>
          <w:szCs w:val="24"/>
          <w:lang w:val="es-MX"/>
        </w:rPr>
      </w:pPr>
    </w:p>
    <w:p w14:paraId="00000093" w14:textId="77777777" w:rsidR="00F0742A" w:rsidRPr="009775FD" w:rsidRDefault="00E57B8D">
      <w:pPr>
        <w:tabs>
          <w:tab w:val="left" w:pos="1"/>
          <w:tab w:val="left" w:pos="180"/>
          <w:tab w:val="left" w:pos="3576"/>
        </w:tabs>
        <w:spacing w:after="0" w:line="240" w:lineRule="auto"/>
        <w:jc w:val="both"/>
        <w:rPr>
          <w:sz w:val="24"/>
          <w:szCs w:val="24"/>
          <w:lang w:val="es-MX"/>
        </w:rPr>
      </w:pPr>
      <w:r w:rsidRPr="009775FD">
        <w:rPr>
          <w:sz w:val="24"/>
          <w:szCs w:val="24"/>
          <w:lang w:val="es-MX"/>
        </w:rPr>
        <w:lastRenderedPageBreak/>
        <w:t xml:space="preserve">Date: </w:t>
      </w:r>
      <w:r w:rsidRPr="009775FD">
        <w:rPr>
          <w:b/>
          <w:sz w:val="24"/>
          <w:szCs w:val="24"/>
          <w:lang w:val="es-MX"/>
        </w:rPr>
        <w:t>______________</w:t>
      </w:r>
    </w:p>
    <w:p w14:paraId="00000094"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5"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6"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7"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8" w14:textId="77777777" w:rsidR="00F0742A" w:rsidRPr="00DF2CC8" w:rsidRDefault="00E57B8D">
      <w:pPr>
        <w:tabs>
          <w:tab w:val="left" w:pos="180"/>
        </w:tabs>
        <w:spacing w:after="0"/>
        <w:jc w:val="both"/>
        <w:rPr>
          <w:sz w:val="24"/>
          <w:szCs w:val="24"/>
          <w:u w:val="single"/>
          <w:lang w:val="es-MX"/>
        </w:rPr>
      </w:pPr>
      <w:r w:rsidRPr="009775FD">
        <w:rPr>
          <w:b/>
          <w:sz w:val="24"/>
          <w:szCs w:val="24"/>
          <w:lang w:val="es-MX"/>
        </w:rPr>
        <w:t>“PURCHASER”</w:t>
      </w:r>
      <w:bookmarkStart w:id="16" w:name="_GoBack"/>
      <w:bookmarkEnd w:id="16"/>
    </w:p>
    <w:p w14:paraId="00000099" w14:textId="77777777" w:rsidR="00F0742A" w:rsidRPr="009775FD" w:rsidRDefault="00F0742A">
      <w:pPr>
        <w:tabs>
          <w:tab w:val="left" w:pos="180"/>
        </w:tabs>
        <w:spacing w:after="0"/>
        <w:jc w:val="both"/>
        <w:rPr>
          <w:sz w:val="24"/>
          <w:szCs w:val="24"/>
          <w:lang w:val="es-MX"/>
        </w:rPr>
      </w:pPr>
    </w:p>
    <w:p w14:paraId="0000009A" w14:textId="77777777" w:rsidR="00F0742A" w:rsidRDefault="00E57B8D">
      <w:pPr>
        <w:tabs>
          <w:tab w:val="left" w:pos="1"/>
          <w:tab w:val="left" w:pos="180"/>
          <w:tab w:val="left" w:pos="3932"/>
        </w:tabs>
        <w:spacing w:after="0" w:line="240" w:lineRule="auto"/>
        <w:jc w:val="both"/>
        <w:rPr>
          <w:b/>
          <w:sz w:val="24"/>
          <w:szCs w:val="24"/>
        </w:rPr>
      </w:pPr>
      <w:r w:rsidRPr="009775FD">
        <w:rPr>
          <w:sz w:val="24"/>
          <w:szCs w:val="24"/>
          <w:lang w:val="es-MX"/>
        </w:rPr>
        <w:tab/>
      </w:r>
      <w:r>
        <w:rPr>
          <w:sz w:val="24"/>
          <w:szCs w:val="24"/>
        </w:rPr>
        <w:t xml:space="preserve">By: </w:t>
      </w:r>
      <w:r>
        <w:rPr>
          <w:b/>
          <w:sz w:val="24"/>
          <w:szCs w:val="24"/>
        </w:rPr>
        <w:t>________________________________</w:t>
      </w:r>
      <w:r>
        <w:rPr>
          <w:b/>
          <w:sz w:val="24"/>
          <w:szCs w:val="24"/>
        </w:rPr>
        <w:tab/>
      </w:r>
      <w:r>
        <w:rPr>
          <w:b/>
          <w:sz w:val="24"/>
          <w:szCs w:val="24"/>
        </w:rPr>
        <w:tab/>
      </w:r>
    </w:p>
    <w:p w14:paraId="0000009B" w14:textId="65B20060" w:rsidR="00F0742A" w:rsidRDefault="00E57B8D">
      <w:pPr>
        <w:tabs>
          <w:tab w:val="left" w:pos="1"/>
          <w:tab w:val="left" w:pos="180"/>
          <w:tab w:val="left" w:pos="3932"/>
        </w:tabs>
        <w:spacing w:after="0" w:line="240" w:lineRule="auto"/>
        <w:jc w:val="both"/>
        <w:rPr>
          <w:sz w:val="24"/>
          <w:szCs w:val="24"/>
        </w:rPr>
      </w:pPr>
      <w:r>
        <w:rPr>
          <w:b/>
          <w:sz w:val="24"/>
          <w:szCs w:val="24"/>
        </w:rPr>
        <w:tab/>
      </w:r>
      <w:r>
        <w:rPr>
          <w:b/>
          <w:sz w:val="24"/>
          <w:szCs w:val="24"/>
        </w:rPr>
        <w:tab/>
        <w:t xml:space="preserve">    </w:t>
      </w:r>
      <w:bookmarkStart w:id="17" w:name="NombreComprador2"/>
      <w:r w:rsidR="00ED5FEE">
        <w:rPr>
          <w:b/>
          <w:sz w:val="24"/>
          <w:szCs w:val="24"/>
        </w:rPr>
        <w:t>*</w:t>
      </w:r>
      <w:bookmarkEnd w:id="17"/>
      <w:r>
        <w:rPr>
          <w:color w:val="FFFFFF"/>
          <w:sz w:val="24"/>
          <w:szCs w:val="24"/>
        </w:rPr>
        <w:tab/>
      </w:r>
      <w:r>
        <w:rPr>
          <w:sz w:val="24"/>
          <w:szCs w:val="24"/>
        </w:rPr>
        <w:tab/>
      </w:r>
      <w:r>
        <w:rPr>
          <w:sz w:val="24"/>
          <w:szCs w:val="24"/>
        </w:rPr>
        <w:tab/>
      </w:r>
    </w:p>
    <w:p w14:paraId="0000009C" w14:textId="77777777" w:rsidR="00F0742A" w:rsidRDefault="00E57B8D">
      <w:pPr>
        <w:tabs>
          <w:tab w:val="left" w:pos="1"/>
          <w:tab w:val="left" w:pos="180"/>
          <w:tab w:val="left" w:pos="3932"/>
        </w:tabs>
        <w:spacing w:after="0" w:line="240" w:lineRule="auto"/>
        <w:jc w:val="both"/>
        <w:rPr>
          <w:sz w:val="24"/>
          <w:szCs w:val="24"/>
        </w:rPr>
      </w:pPr>
      <w:r>
        <w:rPr>
          <w:sz w:val="24"/>
          <w:szCs w:val="24"/>
        </w:rPr>
        <w:tab/>
      </w:r>
      <w:r>
        <w:rPr>
          <w:sz w:val="24"/>
          <w:szCs w:val="24"/>
        </w:rPr>
        <w:tab/>
      </w:r>
    </w:p>
    <w:p w14:paraId="0000009D" w14:textId="77777777" w:rsidR="00F0742A" w:rsidRDefault="00F0742A">
      <w:pPr>
        <w:tabs>
          <w:tab w:val="left" w:pos="1"/>
          <w:tab w:val="left" w:pos="180"/>
          <w:tab w:val="left" w:pos="3932"/>
        </w:tabs>
        <w:spacing w:after="0" w:line="240" w:lineRule="auto"/>
        <w:jc w:val="both"/>
        <w:rPr>
          <w:sz w:val="24"/>
          <w:szCs w:val="24"/>
        </w:rPr>
      </w:pPr>
    </w:p>
    <w:p w14:paraId="0000009E" w14:textId="77777777" w:rsidR="00F0742A" w:rsidRDefault="00E57B8D">
      <w:pPr>
        <w:tabs>
          <w:tab w:val="left" w:pos="1"/>
          <w:tab w:val="left" w:pos="180"/>
          <w:tab w:val="left" w:pos="3932"/>
        </w:tabs>
        <w:spacing w:after="0" w:line="240" w:lineRule="auto"/>
        <w:jc w:val="both"/>
        <w:rPr>
          <w:b/>
          <w:sz w:val="24"/>
          <w:szCs w:val="24"/>
        </w:rPr>
      </w:pPr>
      <w:r>
        <w:rPr>
          <w:sz w:val="24"/>
          <w:szCs w:val="24"/>
        </w:rPr>
        <w:t xml:space="preserve">Date:  </w:t>
      </w:r>
      <w:r>
        <w:rPr>
          <w:b/>
          <w:sz w:val="24"/>
          <w:szCs w:val="24"/>
        </w:rPr>
        <w:t>_______________</w:t>
      </w:r>
    </w:p>
    <w:sectPr w:rsidR="00F0742A">
      <w:headerReference w:type="even" r:id="rId8"/>
      <w:headerReference w:type="default" r:id="rId9"/>
      <w:footerReference w:type="even" r:id="rId10"/>
      <w:footerReference w:type="default" r:id="rId11"/>
      <w:headerReference w:type="first" r:id="rId12"/>
      <w:footerReference w:type="first" r:id="rId13"/>
      <w:pgSz w:w="12240" w:h="15840"/>
      <w:pgMar w:top="810" w:right="126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85AF7" w14:textId="77777777" w:rsidR="009360FE" w:rsidRDefault="009360FE">
      <w:pPr>
        <w:spacing w:after="0" w:line="240" w:lineRule="auto"/>
      </w:pPr>
      <w:r>
        <w:separator/>
      </w:r>
    </w:p>
  </w:endnote>
  <w:endnote w:type="continuationSeparator" w:id="0">
    <w:p w14:paraId="72956A82" w14:textId="77777777" w:rsidR="009360FE" w:rsidRDefault="0093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6" w14:textId="77777777" w:rsidR="00F0742A" w:rsidRDefault="00F0742A">
    <w:pPr>
      <w:pBdr>
        <w:top w:val="nil"/>
        <w:left w:val="nil"/>
        <w:bottom w:val="nil"/>
        <w:right w:val="nil"/>
        <w:between w:val="nil"/>
      </w:pBdr>
      <w:tabs>
        <w:tab w:val="center" w:pos="4680"/>
        <w:tab w:val="right" w:pos="9360"/>
      </w:tabs>
      <w:spacing w:after="20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77777777" w:rsidR="00F0742A" w:rsidRDefault="00E57B8D">
    <w:pPr>
      <w:pBdr>
        <w:top w:val="nil"/>
        <w:left w:val="nil"/>
        <w:bottom w:val="nil"/>
        <w:right w:val="nil"/>
        <w:between w:val="nil"/>
      </w:pBdr>
      <w:tabs>
        <w:tab w:val="center" w:pos="4680"/>
        <w:tab w:val="right" w:pos="9360"/>
      </w:tabs>
      <w:spacing w:after="200" w:line="276" w:lineRule="auto"/>
      <w:jc w:val="center"/>
      <w:rPr>
        <w:color w:val="000000"/>
      </w:rPr>
    </w:pPr>
    <w:r>
      <w:rPr>
        <w:color w:val="000000"/>
      </w:rPr>
      <w:fldChar w:fldCharType="begin"/>
    </w:r>
    <w:r>
      <w:rPr>
        <w:color w:val="000000"/>
      </w:rPr>
      <w:instrText>PAGE</w:instrText>
    </w:r>
    <w:r>
      <w:rPr>
        <w:color w:val="000000"/>
      </w:rPr>
      <w:fldChar w:fldCharType="separate"/>
    </w:r>
    <w:r w:rsidR="00A86E61">
      <w:rPr>
        <w:noProof/>
        <w:color w:val="000000"/>
      </w:rPr>
      <w:t>7</w:t>
    </w:r>
    <w:r>
      <w:rPr>
        <w:color w:val="000000"/>
      </w:rPr>
      <w:fldChar w:fldCharType="end"/>
    </w:r>
  </w:p>
  <w:p w14:paraId="000000A1" w14:textId="77777777" w:rsidR="00F0742A" w:rsidRDefault="00E57B8D">
    <w:pPr>
      <w:pBdr>
        <w:top w:val="nil"/>
        <w:left w:val="nil"/>
        <w:bottom w:val="nil"/>
        <w:right w:val="nil"/>
        <w:between w:val="nil"/>
      </w:pBdr>
      <w:tabs>
        <w:tab w:val="center" w:pos="4680"/>
        <w:tab w:val="right" w:pos="9360"/>
      </w:tabs>
      <w:spacing w:after="200" w:line="276" w:lineRule="auto"/>
      <w:jc w:val="right"/>
      <w:rPr>
        <w:color w:val="000000"/>
      </w:rPr>
    </w:pPr>
    <w:bookmarkStart w:id="18" w:name="_heading=h.3znysh7" w:colFirst="0" w:colLast="0"/>
    <w:bookmarkEnd w:id="18"/>
    <w:r>
      <w:rPr>
        <w:color w:val="000000"/>
      </w:rPr>
      <w:t>Initials___________      __________</w:t>
    </w:r>
  </w:p>
  <w:p w14:paraId="000000A2" w14:textId="77777777" w:rsidR="00F0742A" w:rsidRDefault="00F074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4" w14:textId="77777777" w:rsidR="00F0742A" w:rsidRDefault="00F0742A">
    <w:pPr>
      <w:pBdr>
        <w:top w:val="nil"/>
        <w:left w:val="nil"/>
        <w:bottom w:val="nil"/>
        <w:right w:val="nil"/>
        <w:between w:val="nil"/>
      </w:pBdr>
      <w:tabs>
        <w:tab w:val="center" w:pos="4680"/>
        <w:tab w:val="right" w:pos="9360"/>
      </w:tabs>
      <w:spacing w:after="20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9BD5" w14:textId="77777777" w:rsidR="009360FE" w:rsidRDefault="009360FE">
      <w:pPr>
        <w:spacing w:after="0" w:line="240" w:lineRule="auto"/>
      </w:pPr>
      <w:r>
        <w:separator/>
      </w:r>
    </w:p>
  </w:footnote>
  <w:footnote w:type="continuationSeparator" w:id="0">
    <w:p w14:paraId="7750BC49" w14:textId="77777777" w:rsidR="009360FE" w:rsidRDefault="0093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5" w14:textId="77777777" w:rsidR="00F0742A" w:rsidRDefault="00F074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F0742A" w:rsidRDefault="00F074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F0742A" w:rsidRDefault="00F0742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6863"/>
    <w:multiLevelType w:val="multilevel"/>
    <w:tmpl w:val="D9CCFCA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05D2B9A"/>
    <w:multiLevelType w:val="multilevel"/>
    <w:tmpl w:val="DE2E4AC6"/>
    <w:lvl w:ilvl="0">
      <w:start w:val="5"/>
      <w:numFmt w:val="decimal"/>
      <w:lvlText w:val="%1."/>
      <w:lvlJc w:val="left"/>
      <w:pPr>
        <w:ind w:left="30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9425E5"/>
    <w:multiLevelType w:val="multilevel"/>
    <w:tmpl w:val="038663EE"/>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57C43DE0"/>
    <w:multiLevelType w:val="multilevel"/>
    <w:tmpl w:val="0044923A"/>
    <w:lvl w:ilvl="0">
      <w:start w:val="1"/>
      <w:numFmt w:val="decimal"/>
      <w:lvlText w:val="%1."/>
      <w:lvlJc w:val="left"/>
      <w:pPr>
        <w:ind w:left="720" w:hanging="360"/>
      </w:pPr>
      <w:rPr>
        <w:b/>
      </w:r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F47573"/>
    <w:multiLevelType w:val="multilevel"/>
    <w:tmpl w:val="16A404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5451F0F"/>
    <w:multiLevelType w:val="multilevel"/>
    <w:tmpl w:val="5DE6C1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2A"/>
    <w:rsid w:val="00022329"/>
    <w:rsid w:val="002053F2"/>
    <w:rsid w:val="0021248E"/>
    <w:rsid w:val="00553034"/>
    <w:rsid w:val="006D499C"/>
    <w:rsid w:val="00840852"/>
    <w:rsid w:val="008A3B81"/>
    <w:rsid w:val="00922F2B"/>
    <w:rsid w:val="009360FE"/>
    <w:rsid w:val="009775FD"/>
    <w:rsid w:val="00A3564A"/>
    <w:rsid w:val="00A86E61"/>
    <w:rsid w:val="00CB254A"/>
    <w:rsid w:val="00CE5AF7"/>
    <w:rsid w:val="00DF2CC8"/>
    <w:rsid w:val="00E57B8D"/>
    <w:rsid w:val="00ED5FEE"/>
    <w:rsid w:val="00F0742A"/>
    <w:rsid w:val="00F12C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E73F"/>
  <w15:docId w15:val="{648C74A9-FF86-456C-92C0-07316585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iedepgina">
    <w:name w:val="footer"/>
    <w:basedOn w:val="Normal"/>
    <w:link w:val="PiedepginaCar"/>
    <w:uiPriority w:val="99"/>
    <w:unhideWhenUsed/>
    <w:rsid w:val="00C05925"/>
    <w:pPr>
      <w:tabs>
        <w:tab w:val="center" w:pos="4680"/>
        <w:tab w:val="right" w:pos="9360"/>
      </w:tabs>
      <w:spacing w:after="200" w:line="276" w:lineRule="auto"/>
    </w:pPr>
    <w:rPr>
      <w:rFonts w:cs="Times New Roman"/>
    </w:rPr>
  </w:style>
  <w:style w:type="character" w:customStyle="1" w:styleId="PiedepginaCar">
    <w:name w:val="Pie de página Car"/>
    <w:basedOn w:val="Fuentedeprrafopredeter"/>
    <w:link w:val="Piedepgina"/>
    <w:uiPriority w:val="99"/>
    <w:rsid w:val="00C05925"/>
    <w:rPr>
      <w:rFonts w:ascii="Calibri" w:eastAsia="Calibri" w:hAnsi="Calibri" w:cs="Times New Roman"/>
    </w:rPr>
  </w:style>
  <w:style w:type="paragraph" w:styleId="Prrafodelista">
    <w:name w:val="List Paragraph"/>
    <w:basedOn w:val="Normal"/>
    <w:uiPriority w:val="34"/>
    <w:qFormat/>
    <w:rsid w:val="00C05925"/>
    <w:pPr>
      <w:ind w:left="720"/>
      <w:contextualSpacing/>
    </w:pPr>
  </w:style>
  <w:style w:type="paragraph" w:styleId="Textodeglobo">
    <w:name w:val="Balloon Text"/>
    <w:basedOn w:val="Normal"/>
    <w:link w:val="TextodegloboCar"/>
    <w:uiPriority w:val="99"/>
    <w:semiHidden/>
    <w:unhideWhenUsed/>
    <w:rsid w:val="00FB03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0361"/>
    <w:rPr>
      <w:rFonts w:ascii="Segoe UI" w:hAnsi="Segoe UI" w:cs="Segoe UI"/>
      <w:sz w:val="18"/>
      <w:szCs w:val="18"/>
    </w:rPr>
  </w:style>
  <w:style w:type="paragraph" w:styleId="Encabezado">
    <w:name w:val="header"/>
    <w:basedOn w:val="Normal"/>
    <w:link w:val="EncabezadoCar"/>
    <w:uiPriority w:val="99"/>
    <w:unhideWhenUsed/>
    <w:rsid w:val="001F7DB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F7DB6"/>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t49PsqK5ndTVnQugvnzb/cfkYw==">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1866</Words>
  <Characters>10264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dc:creator>
  <cp:lastModifiedBy>SAIRIO PEÑA</cp:lastModifiedBy>
  <cp:revision>9</cp:revision>
  <dcterms:created xsi:type="dcterms:W3CDTF">2019-09-17T19:40:00Z</dcterms:created>
  <dcterms:modified xsi:type="dcterms:W3CDTF">2019-12-31T06:19:00Z</dcterms:modified>
</cp:coreProperties>
</file>